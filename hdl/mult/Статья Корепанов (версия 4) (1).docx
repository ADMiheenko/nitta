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176" w:rsidRDefault="00CA29B1" w:rsidP="00BB04C5">
      <w:pPr>
        <w:spacing w:after="200" w:line="360" w:lineRule="auto"/>
        <w:jc w:val="center"/>
        <w:rPr>
          <w:rFonts w:eastAsia="Times New Roman" w:cs="Times New Roman"/>
          <w:b/>
          <w:spacing w:val="0"/>
        </w:rPr>
      </w:pPr>
      <w:r w:rsidRPr="003A3A36">
        <w:rPr>
          <w:rFonts w:eastAsia="Times New Roman" w:cs="Times New Roman"/>
          <w:b/>
          <w:spacing w:val="0"/>
        </w:rPr>
        <w:t xml:space="preserve">Цифровая обработка сигнала для </w:t>
      </w:r>
      <w:proofErr w:type="spellStart"/>
      <w:r w:rsidRPr="003A3A36">
        <w:rPr>
          <w:rFonts w:eastAsia="Times New Roman" w:cs="Times New Roman"/>
          <w:b/>
          <w:spacing w:val="0"/>
        </w:rPr>
        <w:t>нейроинтерфейса</w:t>
      </w:r>
      <w:proofErr w:type="spellEnd"/>
      <w:r w:rsidRPr="003A3A36">
        <w:rPr>
          <w:rFonts w:eastAsia="Times New Roman" w:cs="Times New Roman"/>
          <w:b/>
          <w:spacing w:val="0"/>
        </w:rPr>
        <w:t>.</w:t>
      </w:r>
    </w:p>
    <w:p w:rsidR="003A3A36" w:rsidRPr="00251FD6" w:rsidRDefault="00251FD6" w:rsidP="00BB04C5">
      <w:pPr>
        <w:spacing w:after="200" w:line="360" w:lineRule="auto"/>
        <w:jc w:val="center"/>
        <w:rPr>
          <w:rFonts w:eastAsia="Times New Roman" w:cs="Times New Roman"/>
          <w:spacing w:val="0"/>
        </w:rPr>
      </w:pPr>
      <w:proofErr w:type="spellStart"/>
      <w:r>
        <w:rPr>
          <w:rFonts w:eastAsia="Times New Roman" w:cs="Times New Roman"/>
          <w:spacing w:val="0"/>
        </w:rPr>
        <w:t>Корепанов</w:t>
      </w:r>
      <w:proofErr w:type="spellEnd"/>
      <w:r>
        <w:rPr>
          <w:rFonts w:eastAsia="Times New Roman" w:cs="Times New Roman"/>
          <w:spacing w:val="0"/>
        </w:rPr>
        <w:t xml:space="preserve"> П.Ю.</w:t>
      </w:r>
    </w:p>
    <w:p w:rsidR="00F83176" w:rsidRPr="00DD0D8B" w:rsidRDefault="00CA29B1" w:rsidP="00BB04C5">
      <w:pPr>
        <w:spacing w:after="200" w:line="360" w:lineRule="auto"/>
        <w:jc w:val="center"/>
        <w:rPr>
          <w:rFonts w:eastAsia="Times New Roman" w:cs="Times New Roman"/>
          <w:spacing w:val="0"/>
        </w:rPr>
      </w:pPr>
      <w:r w:rsidRPr="00DD0D8B">
        <w:rPr>
          <w:rFonts w:eastAsia="Times New Roman" w:cs="Times New Roman"/>
          <w:spacing w:val="0"/>
        </w:rPr>
        <w:t>Аннотация</w:t>
      </w:r>
    </w:p>
    <w:p w:rsidR="00F83176" w:rsidRPr="00DD0D8B" w:rsidRDefault="00CA29B1" w:rsidP="00BB04C5">
      <w:pPr>
        <w:spacing w:after="200" w:line="360" w:lineRule="auto"/>
        <w:rPr>
          <w:rFonts w:eastAsia="Times New Roman" w:cs="Times New Roman"/>
          <w:spacing w:val="0"/>
        </w:rPr>
      </w:pPr>
      <w:r w:rsidRPr="00DD0D8B">
        <w:rPr>
          <w:rFonts w:eastAsia="Times New Roman" w:cs="Times New Roman"/>
          <w:spacing w:val="0"/>
        </w:rPr>
        <w:t xml:space="preserve">В работе рассматривается цифровая обработка сигнала </w:t>
      </w:r>
      <w:proofErr w:type="spellStart"/>
      <w:r w:rsidRPr="00DD0D8B">
        <w:rPr>
          <w:rFonts w:eastAsia="Times New Roman" w:cs="Times New Roman"/>
          <w:spacing w:val="0"/>
        </w:rPr>
        <w:t>нейроинтерфейса</w:t>
      </w:r>
      <w:proofErr w:type="spellEnd"/>
      <w:r w:rsidRPr="00DD0D8B">
        <w:rPr>
          <w:rFonts w:eastAsia="Times New Roman" w:cs="Times New Roman"/>
          <w:spacing w:val="0"/>
        </w:rPr>
        <w:t xml:space="preserve">. Опробованы различные типы цифровых фильтров, исследованы достоинства и недостатки. Моделирование и настройка цифровых фильтров </w:t>
      </w:r>
      <w:r w:rsidR="00F0654F" w:rsidRPr="00F0654F">
        <w:rPr>
          <w:rFonts w:eastAsia="Times New Roman" w:cs="Times New Roman"/>
          <w:spacing w:val="0"/>
          <w:highlight w:val="green"/>
        </w:rPr>
        <w:t>проводилась</w:t>
      </w:r>
      <w:r w:rsidRPr="00DD0D8B">
        <w:rPr>
          <w:rFonts w:eastAsia="Times New Roman" w:cs="Times New Roman"/>
          <w:spacing w:val="0"/>
        </w:rPr>
        <w:t xml:space="preserve"> с помощью </w:t>
      </w:r>
      <w:r w:rsidRPr="00F0654F">
        <w:rPr>
          <w:rFonts w:eastAsia="Times New Roman" w:cs="Times New Roman"/>
          <w:strike/>
          <w:spacing w:val="0"/>
          <w:highlight w:val="yellow"/>
        </w:rPr>
        <w:t>библиотеки</w:t>
      </w:r>
      <w:r w:rsidRPr="00DD0D8B">
        <w:rPr>
          <w:rFonts w:eastAsia="Times New Roman" w:cs="Times New Roman"/>
          <w:spacing w:val="0"/>
        </w:rPr>
        <w:t xml:space="preserve"> языка программирования – </w:t>
      </w:r>
      <w:proofErr w:type="spellStart"/>
      <w:r w:rsidRPr="00DD0D8B">
        <w:rPr>
          <w:rFonts w:eastAsia="Times New Roman" w:cs="Times New Roman"/>
          <w:spacing w:val="0"/>
        </w:rPr>
        <w:t>Python</w:t>
      </w:r>
      <w:proofErr w:type="spellEnd"/>
      <w:r w:rsidRPr="00DD0D8B">
        <w:rPr>
          <w:rFonts w:eastAsia="Times New Roman" w:cs="Times New Roman"/>
          <w:spacing w:val="0"/>
        </w:rPr>
        <w:t xml:space="preserve">. Данные для </w:t>
      </w:r>
      <w:r w:rsidR="008A231E" w:rsidRPr="008A231E">
        <w:rPr>
          <w:rFonts w:eastAsia="Times New Roman" w:cs="Times New Roman"/>
          <w:spacing w:val="0"/>
          <w:highlight w:val="green"/>
        </w:rPr>
        <w:t>исследования</w:t>
      </w:r>
      <w:r w:rsidRPr="00DD0D8B">
        <w:rPr>
          <w:rFonts w:eastAsia="Times New Roman" w:cs="Times New Roman"/>
          <w:spacing w:val="0"/>
        </w:rPr>
        <w:t xml:space="preserve"> были получены с помощью </w:t>
      </w:r>
      <w:proofErr w:type="spellStart"/>
      <w:r w:rsidRPr="00DD0D8B">
        <w:rPr>
          <w:rFonts w:eastAsia="Times New Roman" w:cs="Times New Roman"/>
          <w:spacing w:val="0"/>
        </w:rPr>
        <w:t>нейроинтерфейса</w:t>
      </w:r>
      <w:proofErr w:type="spellEnd"/>
      <w:r w:rsidRPr="00DD0D8B">
        <w:rPr>
          <w:rFonts w:eastAsia="Times New Roman" w:cs="Times New Roman"/>
          <w:spacing w:val="0"/>
        </w:rPr>
        <w:t xml:space="preserve"> </w:t>
      </w:r>
      <w:proofErr w:type="spellStart"/>
      <w:r w:rsidRPr="00DD0D8B">
        <w:rPr>
          <w:rFonts w:eastAsia="Times New Roman" w:cs="Times New Roman"/>
          <w:spacing w:val="0"/>
        </w:rPr>
        <w:t>Emotiv</w:t>
      </w:r>
      <w:proofErr w:type="spellEnd"/>
      <w:r w:rsidRPr="00DD0D8B">
        <w:rPr>
          <w:rFonts w:eastAsia="Times New Roman" w:cs="Times New Roman"/>
          <w:spacing w:val="0"/>
        </w:rPr>
        <w:t xml:space="preserve"> </w:t>
      </w:r>
      <w:proofErr w:type="spellStart"/>
      <w:r w:rsidRPr="00DD0D8B">
        <w:rPr>
          <w:rFonts w:eastAsia="Times New Roman" w:cs="Times New Roman"/>
          <w:spacing w:val="0"/>
        </w:rPr>
        <w:t>Epoc</w:t>
      </w:r>
      <w:proofErr w:type="spellEnd"/>
      <w:r w:rsidRPr="00DD0D8B">
        <w:rPr>
          <w:rFonts w:eastAsia="Times New Roman" w:cs="Times New Roman"/>
          <w:spacing w:val="0"/>
        </w:rPr>
        <w:t xml:space="preserve">. </w:t>
      </w:r>
      <w:r w:rsidR="00C05171" w:rsidRPr="000C4C32">
        <w:rPr>
          <w:rFonts w:eastAsia="Times New Roman" w:cs="Times New Roman"/>
          <w:spacing w:val="0"/>
        </w:rPr>
        <w:t>Были</w:t>
      </w:r>
      <w:r w:rsidRPr="000C4C32">
        <w:rPr>
          <w:rFonts w:eastAsia="Times New Roman" w:cs="Times New Roman"/>
          <w:spacing w:val="0"/>
        </w:rPr>
        <w:t xml:space="preserve"> проанализирова</w:t>
      </w:r>
      <w:r w:rsidR="00C05171" w:rsidRPr="000C4C32">
        <w:rPr>
          <w:rFonts w:eastAsia="Times New Roman" w:cs="Times New Roman"/>
          <w:spacing w:val="0"/>
        </w:rPr>
        <w:t>ны</w:t>
      </w:r>
      <w:r w:rsidRPr="000C4C32">
        <w:rPr>
          <w:rFonts w:eastAsia="Times New Roman" w:cs="Times New Roman"/>
          <w:spacing w:val="0"/>
        </w:rPr>
        <w:t xml:space="preserve"> современные методы цифровой обработки сигналов в области исследований эмоциональных сост</w:t>
      </w:r>
      <w:r w:rsidR="008A231E">
        <w:rPr>
          <w:rFonts w:eastAsia="Times New Roman" w:cs="Times New Roman"/>
          <w:spacing w:val="0"/>
        </w:rPr>
        <w:t xml:space="preserve">ояний на основе ЭЭГ и предложены свои варианты </w:t>
      </w:r>
      <w:r w:rsidRPr="008A231E">
        <w:rPr>
          <w:rFonts w:eastAsia="Times New Roman" w:cs="Times New Roman"/>
          <w:spacing w:val="0"/>
          <w:highlight w:val="green"/>
        </w:rPr>
        <w:t xml:space="preserve">усовершенствования </w:t>
      </w:r>
      <w:r w:rsidR="00F0654F">
        <w:rPr>
          <w:rFonts w:eastAsia="Times New Roman" w:cs="Times New Roman"/>
          <w:spacing w:val="0"/>
          <w:highlight w:val="green"/>
        </w:rPr>
        <w:t xml:space="preserve">ЦОС </w:t>
      </w:r>
      <w:r w:rsidR="008A231E" w:rsidRPr="008A231E">
        <w:rPr>
          <w:rFonts w:eastAsia="Times New Roman" w:cs="Times New Roman"/>
          <w:spacing w:val="0"/>
          <w:highlight w:val="green"/>
        </w:rPr>
        <w:t>для</w:t>
      </w:r>
      <w:r w:rsidRPr="000C4C32">
        <w:rPr>
          <w:rFonts w:eastAsia="Times New Roman" w:cs="Times New Roman"/>
          <w:spacing w:val="0"/>
        </w:rPr>
        <w:t xml:space="preserve"> проекта «</w:t>
      </w:r>
      <w:proofErr w:type="spellStart"/>
      <w:r w:rsidRPr="000C4C32">
        <w:rPr>
          <w:rFonts w:eastAsia="Times New Roman" w:cs="Times New Roman"/>
          <w:spacing w:val="0"/>
        </w:rPr>
        <w:t>Нейротеатр</w:t>
      </w:r>
      <w:proofErr w:type="spellEnd"/>
      <w:r w:rsidRPr="000C4C32">
        <w:rPr>
          <w:rFonts w:eastAsia="Times New Roman" w:cs="Times New Roman"/>
          <w:spacing w:val="0"/>
        </w:rPr>
        <w:t>».</w:t>
      </w:r>
    </w:p>
    <w:p w:rsidR="00F83176" w:rsidRDefault="004A49D1" w:rsidP="00BB04C5">
      <w:pPr>
        <w:spacing w:after="200" w:line="360" w:lineRule="auto"/>
        <w:jc w:val="center"/>
        <w:rPr>
          <w:rFonts w:eastAsia="Times New Roman" w:cs="Times New Roman"/>
          <w:spacing w:val="0"/>
        </w:rPr>
      </w:pPr>
      <w:r w:rsidRPr="00DD0D8B">
        <w:rPr>
          <w:rFonts w:eastAsia="Times New Roman" w:cs="Times New Roman"/>
          <w:spacing w:val="0"/>
        </w:rPr>
        <w:t>Введение</w:t>
      </w:r>
    </w:p>
    <w:p w:rsidR="00951F87" w:rsidRPr="00563CF2" w:rsidRDefault="00951F87" w:rsidP="00BB04C5">
      <w:pPr>
        <w:spacing w:after="200" w:line="360" w:lineRule="auto"/>
        <w:jc w:val="center"/>
        <w:rPr>
          <w:rFonts w:eastAsia="Times New Roman" w:cs="Times New Roman"/>
          <w:spacing w:val="0"/>
          <w:lang w:val="en-US"/>
        </w:rPr>
      </w:pPr>
    </w:p>
    <w:p w:rsidR="00F83176" w:rsidRPr="00DD0D8B" w:rsidRDefault="00CA29B1" w:rsidP="00BB04C5">
      <w:pPr>
        <w:spacing w:after="200" w:line="360" w:lineRule="auto"/>
        <w:rPr>
          <w:rFonts w:eastAsia="Times New Roman" w:cs="Times New Roman"/>
          <w:spacing w:val="0"/>
        </w:rPr>
      </w:pPr>
      <w:r w:rsidRPr="00B35811">
        <w:rPr>
          <w:rFonts w:eastAsia="Times New Roman" w:cs="Times New Roman"/>
          <w:spacing w:val="0"/>
          <w:highlight w:val="yellow"/>
        </w:rPr>
        <w:t>Современное представление информации любого рода не возможна без цифровой обработки, так как в результате передачи</w:t>
      </w:r>
      <w:r w:rsidR="00884AAB" w:rsidRPr="00B35811">
        <w:rPr>
          <w:rFonts w:eastAsia="Times New Roman" w:cs="Times New Roman"/>
          <w:spacing w:val="0"/>
          <w:highlight w:val="yellow"/>
        </w:rPr>
        <w:t xml:space="preserve"> полезная информация подвержена шумам, которые необходимо удалить</w:t>
      </w:r>
      <w:r w:rsidRPr="00B35811">
        <w:rPr>
          <w:rFonts w:eastAsia="Times New Roman" w:cs="Times New Roman"/>
          <w:spacing w:val="0"/>
          <w:highlight w:val="yellow"/>
        </w:rPr>
        <w:t xml:space="preserve"> из сигнала.</w:t>
      </w:r>
      <w:r w:rsidRPr="00DD0D8B">
        <w:rPr>
          <w:rFonts w:eastAsia="Times New Roman" w:cs="Times New Roman"/>
          <w:spacing w:val="0"/>
        </w:rPr>
        <w:t xml:space="preserve"> В проекте "</w:t>
      </w:r>
      <w:proofErr w:type="spellStart"/>
      <w:r w:rsidRPr="00DD0D8B">
        <w:rPr>
          <w:rFonts w:eastAsia="Times New Roman" w:cs="Times New Roman"/>
          <w:spacing w:val="0"/>
        </w:rPr>
        <w:t>Нейротеатр</w:t>
      </w:r>
      <w:proofErr w:type="spellEnd"/>
      <w:r w:rsidRPr="00DD0D8B">
        <w:rPr>
          <w:rFonts w:eastAsia="Times New Roman" w:cs="Times New Roman"/>
          <w:spacing w:val="0"/>
        </w:rPr>
        <w:t xml:space="preserve">" используется нейрокомпьютерный интерфейс </w:t>
      </w:r>
      <w:proofErr w:type="spellStart"/>
      <w:r w:rsidRPr="00DD0D8B">
        <w:rPr>
          <w:rFonts w:eastAsia="Times New Roman" w:cs="Times New Roman"/>
          <w:spacing w:val="0"/>
        </w:rPr>
        <w:t>Emotiv</w:t>
      </w:r>
      <w:proofErr w:type="spellEnd"/>
      <w:r w:rsidRPr="00DD0D8B">
        <w:rPr>
          <w:rFonts w:eastAsia="Times New Roman" w:cs="Times New Roman"/>
          <w:spacing w:val="0"/>
        </w:rPr>
        <w:t xml:space="preserve"> </w:t>
      </w:r>
      <w:proofErr w:type="spellStart"/>
      <w:r w:rsidRPr="00DD0D8B">
        <w:rPr>
          <w:rFonts w:eastAsia="Times New Roman" w:cs="Times New Roman"/>
          <w:spacing w:val="0"/>
        </w:rPr>
        <w:t>Epoc</w:t>
      </w:r>
      <w:proofErr w:type="spellEnd"/>
      <w:r w:rsidRPr="00DD0D8B">
        <w:rPr>
          <w:rFonts w:eastAsia="Times New Roman" w:cs="Times New Roman"/>
          <w:spacing w:val="0"/>
        </w:rPr>
        <w:t xml:space="preserve">, </w:t>
      </w:r>
      <w:r w:rsidRPr="008A231E">
        <w:rPr>
          <w:rFonts w:eastAsia="Times New Roman" w:cs="Times New Roman"/>
          <w:spacing w:val="0"/>
          <w:highlight w:val="green"/>
        </w:rPr>
        <w:t xml:space="preserve">созданный для </w:t>
      </w:r>
      <w:r w:rsidR="008A231E" w:rsidRPr="008A231E">
        <w:rPr>
          <w:rFonts w:eastAsia="Times New Roman" w:cs="Times New Roman"/>
          <w:spacing w:val="0"/>
          <w:highlight w:val="green"/>
        </w:rPr>
        <w:t>исследования мозговой активности</w:t>
      </w:r>
      <w:r w:rsidRPr="00DD0D8B">
        <w:rPr>
          <w:rFonts w:eastAsia="Times New Roman" w:cs="Times New Roman"/>
          <w:spacing w:val="0"/>
        </w:rPr>
        <w:t xml:space="preserve">. Данный </w:t>
      </w:r>
      <w:r w:rsidR="008A231E" w:rsidRPr="008A231E">
        <w:rPr>
          <w:rFonts w:eastAsia="Times New Roman" w:cs="Times New Roman"/>
          <w:spacing w:val="0"/>
        </w:rPr>
        <w:t>Нейрокомпьютерный интерфейс</w:t>
      </w:r>
      <w:r w:rsidR="0003125F" w:rsidRPr="008A231E">
        <w:rPr>
          <w:rFonts w:eastAsia="Times New Roman" w:cs="Times New Roman"/>
          <w:spacing w:val="0"/>
        </w:rPr>
        <w:t xml:space="preserve"> (</w:t>
      </w:r>
      <w:r w:rsidR="008A231E" w:rsidRPr="008A231E">
        <w:rPr>
          <w:rFonts w:eastAsia="Times New Roman" w:cs="Times New Roman"/>
          <w:spacing w:val="0"/>
        </w:rPr>
        <w:t>НКИ</w:t>
      </w:r>
      <w:r w:rsidR="0003125F" w:rsidRPr="008A231E">
        <w:rPr>
          <w:rFonts w:eastAsia="Times New Roman" w:cs="Times New Roman"/>
          <w:spacing w:val="0"/>
        </w:rPr>
        <w:t>)</w:t>
      </w:r>
      <w:r w:rsidRPr="008A231E">
        <w:rPr>
          <w:rFonts w:eastAsia="Times New Roman" w:cs="Times New Roman"/>
          <w:spacing w:val="0"/>
        </w:rPr>
        <w:t>,</w:t>
      </w:r>
      <w:r w:rsidRPr="00DD0D8B">
        <w:rPr>
          <w:rFonts w:eastAsia="Times New Roman" w:cs="Times New Roman"/>
          <w:spacing w:val="0"/>
        </w:rPr>
        <w:t xml:space="preserve"> по типу подкл</w:t>
      </w:r>
      <w:r w:rsidR="006F1FC6" w:rsidRPr="00DD0D8B">
        <w:rPr>
          <w:rFonts w:eastAsia="Times New Roman" w:cs="Times New Roman"/>
          <w:spacing w:val="0"/>
        </w:rPr>
        <w:t xml:space="preserve">ючения к человеку, является </w:t>
      </w:r>
      <w:r w:rsidRPr="00DD0D8B">
        <w:rPr>
          <w:rFonts w:eastAsia="Times New Roman" w:cs="Times New Roman"/>
          <w:spacing w:val="0"/>
        </w:rPr>
        <w:t xml:space="preserve">– </w:t>
      </w:r>
      <w:r w:rsidR="006F1FC6" w:rsidRPr="00DD0D8B">
        <w:rPr>
          <w:rFonts w:eastAsia="Times New Roman" w:cs="Times New Roman"/>
          <w:spacing w:val="0"/>
        </w:rPr>
        <w:t>не погруженным</w:t>
      </w:r>
      <w:r w:rsidRPr="00DD0D8B">
        <w:rPr>
          <w:rFonts w:eastAsia="Times New Roman" w:cs="Times New Roman"/>
          <w:spacing w:val="0"/>
        </w:rPr>
        <w:t xml:space="preserve">, то есть электроды </w:t>
      </w:r>
      <w:r w:rsidR="006F1FC6" w:rsidRPr="00DD0D8B">
        <w:rPr>
          <w:rFonts w:eastAsia="Times New Roman" w:cs="Times New Roman"/>
          <w:spacing w:val="0"/>
        </w:rPr>
        <w:t>находятся</w:t>
      </w:r>
      <w:r w:rsidRPr="00DD0D8B">
        <w:rPr>
          <w:rFonts w:eastAsia="Times New Roman" w:cs="Times New Roman"/>
          <w:spacing w:val="0"/>
        </w:rPr>
        <w:t xml:space="preserve"> на </w:t>
      </w:r>
      <w:r w:rsidR="006F1FC6" w:rsidRPr="00DD0D8B">
        <w:rPr>
          <w:rFonts w:eastAsia="Times New Roman" w:cs="Times New Roman"/>
          <w:spacing w:val="0"/>
        </w:rPr>
        <w:t>поверхности</w:t>
      </w:r>
      <w:r w:rsidRPr="00DD0D8B">
        <w:rPr>
          <w:rFonts w:eastAsia="Times New Roman" w:cs="Times New Roman"/>
          <w:spacing w:val="0"/>
        </w:rPr>
        <w:t xml:space="preserve"> кожи. Из этого </w:t>
      </w:r>
      <w:r w:rsidRPr="007F5FBE">
        <w:rPr>
          <w:rFonts w:eastAsia="Times New Roman" w:cs="Times New Roman"/>
          <w:spacing w:val="0"/>
          <w:highlight w:val="yellow"/>
        </w:rPr>
        <w:t>следуют</w:t>
      </w:r>
      <w:r w:rsidRPr="00DD0D8B">
        <w:rPr>
          <w:rFonts w:eastAsia="Times New Roman" w:cs="Times New Roman"/>
          <w:spacing w:val="0"/>
        </w:rPr>
        <w:t xml:space="preserve"> две основные проблемы, </w:t>
      </w:r>
      <w:r w:rsidR="006F1FC6" w:rsidRPr="00DD0D8B">
        <w:rPr>
          <w:rFonts w:eastAsia="Times New Roman" w:cs="Times New Roman"/>
          <w:spacing w:val="0"/>
        </w:rPr>
        <w:t>которые</w:t>
      </w:r>
      <w:r w:rsidRPr="00DD0D8B">
        <w:rPr>
          <w:rFonts w:eastAsia="Times New Roman" w:cs="Times New Roman"/>
          <w:spacing w:val="0"/>
        </w:rPr>
        <w:t xml:space="preserve"> решаются </w:t>
      </w:r>
      <w:r w:rsidR="00233C95">
        <w:rPr>
          <w:rFonts w:eastAsia="Times New Roman" w:cs="Times New Roman"/>
          <w:spacing w:val="0"/>
        </w:rPr>
        <w:t>ц</w:t>
      </w:r>
      <w:r w:rsidR="008A231E" w:rsidRPr="008A231E">
        <w:rPr>
          <w:rFonts w:eastAsia="Times New Roman" w:cs="Times New Roman"/>
          <w:spacing w:val="0"/>
        </w:rPr>
        <w:t>ифровая обработка сигналов</w:t>
      </w:r>
      <w:r w:rsidR="00A42629" w:rsidRPr="008A231E">
        <w:rPr>
          <w:rFonts w:eastAsia="Times New Roman" w:cs="Times New Roman"/>
          <w:spacing w:val="0"/>
        </w:rPr>
        <w:t xml:space="preserve"> (</w:t>
      </w:r>
      <w:r w:rsidR="008A231E" w:rsidRPr="008A231E">
        <w:rPr>
          <w:rFonts w:eastAsia="Times New Roman" w:cs="Times New Roman"/>
          <w:spacing w:val="0"/>
        </w:rPr>
        <w:t>ЦОС</w:t>
      </w:r>
      <w:r w:rsidR="00A42629" w:rsidRPr="008A231E">
        <w:rPr>
          <w:rFonts w:eastAsia="Times New Roman" w:cs="Times New Roman"/>
          <w:spacing w:val="0"/>
        </w:rPr>
        <w:t>)</w:t>
      </w:r>
      <w:r w:rsidRPr="00DD0D8B">
        <w:rPr>
          <w:rFonts w:eastAsia="Times New Roman" w:cs="Times New Roman"/>
          <w:spacing w:val="0"/>
        </w:rPr>
        <w:t xml:space="preserve">. Первая – это датчики, </w:t>
      </w:r>
      <w:r w:rsidRPr="009B3044">
        <w:rPr>
          <w:rFonts w:eastAsia="Times New Roman" w:cs="Times New Roman"/>
          <w:spacing w:val="0"/>
          <w:highlight w:val="yellow"/>
        </w:rPr>
        <w:t>потому что они сами являются источниками шумов</w:t>
      </w:r>
      <w:r w:rsidRPr="00DD0D8B">
        <w:rPr>
          <w:rFonts w:eastAsia="Times New Roman" w:cs="Times New Roman"/>
          <w:spacing w:val="0"/>
        </w:rPr>
        <w:t xml:space="preserve">. Вторая проблема возникает </w:t>
      </w:r>
      <w:r w:rsidR="004A49D1" w:rsidRPr="00DD0D8B">
        <w:rPr>
          <w:rFonts w:eastAsia="Times New Roman" w:cs="Times New Roman"/>
          <w:spacing w:val="0"/>
        </w:rPr>
        <w:t>из-за</w:t>
      </w:r>
      <w:r w:rsidRPr="00DD0D8B">
        <w:rPr>
          <w:rFonts w:eastAsia="Times New Roman" w:cs="Times New Roman"/>
          <w:spacing w:val="0"/>
        </w:rPr>
        <w:t xml:space="preserve"> типа подключения к человеку, а это </w:t>
      </w:r>
      <w:r w:rsidR="006F1FC6" w:rsidRPr="00DD0D8B">
        <w:rPr>
          <w:rFonts w:eastAsia="Times New Roman" w:cs="Times New Roman"/>
          <w:spacing w:val="0"/>
        </w:rPr>
        <w:t>значит</w:t>
      </w:r>
      <w:r w:rsidRPr="00DD0D8B">
        <w:rPr>
          <w:rFonts w:eastAsia="Times New Roman" w:cs="Times New Roman"/>
          <w:spacing w:val="0"/>
        </w:rPr>
        <w:t xml:space="preserve">, что любое непроизвольное </w:t>
      </w:r>
      <w:r w:rsidR="006F1FC6" w:rsidRPr="00DD0D8B">
        <w:rPr>
          <w:rFonts w:eastAsia="Times New Roman" w:cs="Times New Roman"/>
          <w:spacing w:val="0"/>
        </w:rPr>
        <w:t>мышечное</w:t>
      </w:r>
      <w:r w:rsidRPr="00DD0D8B">
        <w:rPr>
          <w:rFonts w:eastAsia="Times New Roman" w:cs="Times New Roman"/>
          <w:spacing w:val="0"/>
        </w:rPr>
        <w:t xml:space="preserve"> движения также будут переданы на </w:t>
      </w:r>
      <w:r w:rsidR="009B608E">
        <w:rPr>
          <w:rFonts w:eastAsia="Times New Roman" w:cs="Times New Roman"/>
          <w:spacing w:val="0"/>
        </w:rPr>
        <w:t xml:space="preserve">считывающее </w:t>
      </w:r>
      <w:r w:rsidRPr="00DD0D8B">
        <w:rPr>
          <w:rFonts w:eastAsia="Times New Roman" w:cs="Times New Roman"/>
          <w:spacing w:val="0"/>
        </w:rPr>
        <w:t xml:space="preserve">устройство. </w:t>
      </w:r>
      <w:r w:rsidR="00390895" w:rsidRPr="00DD0D8B">
        <w:rPr>
          <w:rFonts w:eastAsia="Times New Roman" w:cs="Times New Roman"/>
          <w:spacing w:val="0"/>
        </w:rPr>
        <w:t>На рисунке 1 изображена архитектура НКИ.</w:t>
      </w:r>
    </w:p>
    <w:p w:rsidR="00F83176" w:rsidRPr="00884AAB" w:rsidRDefault="00CA29B1" w:rsidP="00BB04C5">
      <w:pPr>
        <w:spacing w:after="200" w:line="360" w:lineRule="auto"/>
        <w:rPr>
          <w:rFonts w:eastAsia="Times New Roman" w:cs="Times New Roman"/>
          <w:spacing w:val="0"/>
        </w:rPr>
      </w:pPr>
      <w:r w:rsidRPr="00C20228">
        <w:rPr>
          <w:rFonts w:eastAsia="Times New Roman" w:cs="Times New Roman"/>
          <w:spacing w:val="0"/>
        </w:rPr>
        <w:t>Целью работы являет</w:t>
      </w:r>
      <w:r w:rsidR="00884AAB" w:rsidRPr="00C20228">
        <w:rPr>
          <w:rFonts w:eastAsia="Times New Roman" w:cs="Times New Roman"/>
          <w:spacing w:val="0"/>
        </w:rPr>
        <w:t xml:space="preserve">ся устранение помех из сигнала и выбор </w:t>
      </w:r>
      <w:r w:rsidR="00884AAB" w:rsidRPr="00233C95">
        <w:rPr>
          <w:rFonts w:eastAsia="Times New Roman" w:cs="Times New Roman"/>
          <w:strike/>
          <w:spacing w:val="0"/>
          <w:highlight w:val="yellow"/>
        </w:rPr>
        <w:t>наилучшего</w:t>
      </w:r>
      <w:r w:rsidR="00884AAB" w:rsidRPr="00C20228">
        <w:rPr>
          <w:rFonts w:eastAsia="Times New Roman" w:cs="Times New Roman"/>
          <w:spacing w:val="0"/>
        </w:rPr>
        <w:t xml:space="preserve"> метода фильтрации </w:t>
      </w:r>
      <w:proofErr w:type="gramStart"/>
      <w:r w:rsidR="00884AAB" w:rsidRPr="00C20228">
        <w:rPr>
          <w:rFonts w:eastAsia="Times New Roman" w:cs="Times New Roman"/>
          <w:spacing w:val="0"/>
        </w:rPr>
        <w:t>под</w:t>
      </w:r>
      <w:proofErr w:type="gramEnd"/>
      <w:r w:rsidR="00884AAB" w:rsidRPr="00C20228">
        <w:rPr>
          <w:rFonts w:eastAsia="Times New Roman" w:cs="Times New Roman"/>
          <w:spacing w:val="0"/>
        </w:rPr>
        <w:t xml:space="preserve"> </w:t>
      </w:r>
      <w:r w:rsidR="00884AAB" w:rsidRPr="00233C95">
        <w:rPr>
          <w:rFonts w:eastAsia="Times New Roman" w:cs="Times New Roman"/>
          <w:strike/>
          <w:spacing w:val="0"/>
          <w:highlight w:val="yellow"/>
        </w:rPr>
        <w:t>конкретный</w:t>
      </w:r>
      <w:r w:rsidR="00884AAB" w:rsidRPr="00233C95">
        <w:rPr>
          <w:rFonts w:eastAsia="Times New Roman" w:cs="Times New Roman"/>
          <w:strike/>
          <w:spacing w:val="0"/>
        </w:rPr>
        <w:t xml:space="preserve"> </w:t>
      </w:r>
      <w:r w:rsidR="00884AAB" w:rsidRPr="00C20228">
        <w:rPr>
          <w:rFonts w:eastAsia="Times New Roman" w:cs="Times New Roman"/>
          <w:spacing w:val="0"/>
        </w:rPr>
        <w:t xml:space="preserve">НКИ </w:t>
      </w:r>
      <w:proofErr w:type="spellStart"/>
      <w:r w:rsidR="00884AAB" w:rsidRPr="00C20228">
        <w:rPr>
          <w:rFonts w:eastAsia="Times New Roman" w:cs="Times New Roman"/>
          <w:spacing w:val="0"/>
          <w:lang w:val="en-US"/>
        </w:rPr>
        <w:t>Emotiv</w:t>
      </w:r>
      <w:proofErr w:type="spellEnd"/>
      <w:r w:rsidR="00884AAB" w:rsidRPr="00C20228">
        <w:rPr>
          <w:rFonts w:eastAsia="Times New Roman" w:cs="Times New Roman"/>
          <w:spacing w:val="0"/>
        </w:rPr>
        <w:t xml:space="preserve"> </w:t>
      </w:r>
      <w:proofErr w:type="spellStart"/>
      <w:r w:rsidR="00884AAB" w:rsidRPr="00C20228">
        <w:rPr>
          <w:rFonts w:eastAsia="Times New Roman" w:cs="Times New Roman"/>
          <w:spacing w:val="0"/>
          <w:lang w:val="en-US"/>
        </w:rPr>
        <w:t>Epoc</w:t>
      </w:r>
      <w:proofErr w:type="spellEnd"/>
      <w:r w:rsidR="00884AAB" w:rsidRPr="00C20228">
        <w:rPr>
          <w:rFonts w:eastAsia="Times New Roman" w:cs="Times New Roman"/>
          <w:spacing w:val="0"/>
        </w:rPr>
        <w:t>.</w:t>
      </w:r>
    </w:p>
    <w:p w:rsidR="00F83176" w:rsidRPr="00DD0D8B" w:rsidRDefault="00C01AD3" w:rsidP="00C01AD3">
      <w:pPr>
        <w:spacing w:after="200" w:line="360" w:lineRule="auto"/>
        <w:rPr>
          <w:rFonts w:eastAsia="Times New Roman" w:cs="Times New Roman"/>
          <w:spacing w:val="0"/>
        </w:rPr>
      </w:pPr>
      <w:r>
        <w:rPr>
          <w:noProof/>
          <w:spacing w:val="0"/>
        </w:rPr>
        <w:lastRenderedPageBreak/>
        <w:drawing>
          <wp:inline distT="0" distB="0" distL="0" distR="0">
            <wp:extent cx="6301740" cy="1903095"/>
            <wp:effectExtent l="19050" t="0" r="3810" b="0"/>
            <wp:docPr id="15" name="Рисунок 15" descr="E:\Downloads\Downloads chrome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Downloads\Downloads chrome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190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176" w:rsidRPr="00DD0D8B" w:rsidRDefault="00CA29B1" w:rsidP="00BB04C5">
      <w:pPr>
        <w:spacing w:after="200" w:line="360" w:lineRule="auto"/>
        <w:jc w:val="center"/>
        <w:rPr>
          <w:rFonts w:eastAsia="Times New Roman" w:cs="Times New Roman"/>
          <w:spacing w:val="0"/>
        </w:rPr>
      </w:pPr>
      <w:r w:rsidRPr="00DD0D8B">
        <w:rPr>
          <w:rFonts w:eastAsia="Times New Roman" w:cs="Times New Roman"/>
          <w:spacing w:val="0"/>
        </w:rPr>
        <w:t>Рис.1. Архитектура НКИ</w:t>
      </w:r>
    </w:p>
    <w:p w:rsidR="00F83176" w:rsidRPr="00DD0D8B" w:rsidRDefault="00F83176" w:rsidP="00BB04C5">
      <w:pPr>
        <w:spacing w:after="200" w:line="360" w:lineRule="auto"/>
        <w:rPr>
          <w:rFonts w:eastAsia="Times New Roman" w:cs="Times New Roman"/>
          <w:spacing w:val="0"/>
        </w:rPr>
      </w:pPr>
    </w:p>
    <w:p w:rsidR="00F83176" w:rsidRPr="00DD0D8B" w:rsidRDefault="00CA29B1" w:rsidP="00BB04C5">
      <w:pPr>
        <w:spacing w:after="200" w:line="360" w:lineRule="auto"/>
        <w:jc w:val="center"/>
        <w:rPr>
          <w:rFonts w:eastAsia="Times New Roman" w:cs="Times New Roman"/>
          <w:spacing w:val="0"/>
        </w:rPr>
      </w:pPr>
      <w:r w:rsidRPr="00DD0D8B">
        <w:rPr>
          <w:rFonts w:eastAsia="Times New Roman" w:cs="Times New Roman"/>
          <w:spacing w:val="0"/>
        </w:rPr>
        <w:t>Обзор предметной области</w:t>
      </w:r>
    </w:p>
    <w:p w:rsidR="00BF1A39" w:rsidRDefault="00CA29B1" w:rsidP="00DD0D8B">
      <w:pPr>
        <w:spacing w:after="200" w:line="360" w:lineRule="auto"/>
        <w:rPr>
          <w:rFonts w:eastAsia="Times New Roman" w:cs="Times New Roman"/>
          <w:spacing w:val="0"/>
        </w:rPr>
      </w:pPr>
      <w:r w:rsidRPr="00DD0D8B">
        <w:rPr>
          <w:rFonts w:eastAsia="Times New Roman" w:cs="Times New Roman"/>
          <w:spacing w:val="0"/>
        </w:rPr>
        <w:t xml:space="preserve">На данный момент существует множество инструментов для </w:t>
      </w:r>
      <w:r w:rsidR="003A4870">
        <w:rPr>
          <w:rFonts w:eastAsia="Times New Roman" w:cs="Times New Roman"/>
          <w:spacing w:val="0"/>
        </w:rPr>
        <w:t>обработки сигнала</w:t>
      </w:r>
      <w:r w:rsidRPr="00DD0D8B">
        <w:rPr>
          <w:rFonts w:eastAsia="Times New Roman" w:cs="Times New Roman"/>
          <w:spacing w:val="0"/>
        </w:rPr>
        <w:t xml:space="preserve"> </w:t>
      </w:r>
      <w:r w:rsidR="008A231E" w:rsidRPr="008A231E">
        <w:rPr>
          <w:rFonts w:eastAsia="Times New Roman" w:cs="Times New Roman"/>
          <w:bCs/>
          <w:spacing w:val="0"/>
        </w:rPr>
        <w:t>Электроэнцефалография</w:t>
      </w:r>
      <w:r w:rsidR="00A42629" w:rsidRPr="008A231E">
        <w:rPr>
          <w:rFonts w:eastAsia="Times New Roman" w:cs="Times New Roman"/>
          <w:spacing w:val="0"/>
        </w:rPr>
        <w:t xml:space="preserve"> (</w:t>
      </w:r>
      <w:r w:rsidR="008A231E">
        <w:rPr>
          <w:rFonts w:eastAsia="Times New Roman" w:cs="Times New Roman"/>
          <w:bCs/>
          <w:spacing w:val="0"/>
        </w:rPr>
        <w:t>ЭЭГ</w:t>
      </w:r>
      <w:r w:rsidR="00A42629" w:rsidRPr="00AA118F">
        <w:rPr>
          <w:rFonts w:eastAsia="Times New Roman" w:cs="Times New Roman"/>
          <w:bCs/>
          <w:spacing w:val="0"/>
        </w:rPr>
        <w:t>)</w:t>
      </w:r>
      <w:r w:rsidRPr="00AA118F">
        <w:rPr>
          <w:rFonts w:eastAsia="Times New Roman" w:cs="Times New Roman"/>
          <w:spacing w:val="0"/>
        </w:rPr>
        <w:t>.</w:t>
      </w:r>
      <w:r w:rsidR="00BF1A39">
        <w:rPr>
          <w:rFonts w:eastAsia="Times New Roman" w:cs="Times New Roman"/>
          <w:spacing w:val="0"/>
        </w:rPr>
        <w:t xml:space="preserve"> </w:t>
      </w:r>
      <w:proofErr w:type="gramStart"/>
      <w:r w:rsidR="00BF1A39">
        <w:rPr>
          <w:rFonts w:eastAsia="Times New Roman" w:cs="Times New Roman"/>
          <w:spacing w:val="0"/>
        </w:rPr>
        <w:t>Рассмотрим основные из них</w:t>
      </w:r>
      <w:r w:rsidR="00AA118F">
        <w:rPr>
          <w:rFonts w:eastAsia="Times New Roman" w:cs="Times New Roman"/>
          <w:spacing w:val="0"/>
        </w:rPr>
        <w:t xml:space="preserve"> </w:t>
      </w:r>
      <w:r w:rsidR="009D328B" w:rsidRPr="008A231E">
        <w:rPr>
          <w:rFonts w:eastAsia="Times New Roman" w:cs="Times New Roman"/>
          <w:spacing w:val="0"/>
        </w:rPr>
        <w:t>[1]</w:t>
      </w:r>
      <w:r w:rsidR="00BF1A39">
        <w:rPr>
          <w:rFonts w:eastAsia="Times New Roman" w:cs="Times New Roman"/>
          <w:spacing w:val="0"/>
        </w:rPr>
        <w:t>:</w:t>
      </w:r>
      <w:proofErr w:type="gramEnd"/>
    </w:p>
    <w:p w:rsidR="00BF1A39" w:rsidRPr="006F5FB3" w:rsidRDefault="00BF1A39" w:rsidP="00BF1A39">
      <w:pPr>
        <w:pStyle w:val="a3"/>
        <w:numPr>
          <w:ilvl w:val="0"/>
          <w:numId w:val="5"/>
        </w:numPr>
        <w:spacing w:after="200" w:line="360" w:lineRule="auto"/>
        <w:rPr>
          <w:rFonts w:eastAsia="Times New Roman" w:cs="Times New Roman"/>
          <w:spacing w:val="0"/>
          <w:highlight w:val="yellow"/>
        </w:rPr>
      </w:pPr>
      <w:r>
        <w:rPr>
          <w:rFonts w:eastAsia="Times New Roman" w:cs="Times New Roman"/>
          <w:spacing w:val="0"/>
        </w:rPr>
        <w:t>Испол</w:t>
      </w:r>
      <w:r w:rsidR="001D681C">
        <w:rPr>
          <w:rFonts w:eastAsia="Times New Roman" w:cs="Times New Roman"/>
          <w:spacing w:val="0"/>
        </w:rPr>
        <w:t>ьзование фильтров высоких и низких частот</w:t>
      </w:r>
      <w:r w:rsidR="001D681C" w:rsidRPr="006F5FB3">
        <w:rPr>
          <w:rFonts w:eastAsia="Times New Roman" w:cs="Times New Roman"/>
          <w:spacing w:val="0"/>
          <w:highlight w:val="yellow"/>
        </w:rPr>
        <w:t>;</w:t>
      </w:r>
    </w:p>
    <w:p w:rsidR="00BF1A39" w:rsidRPr="006F5FB3" w:rsidRDefault="00BF1A39" w:rsidP="00BF1A39">
      <w:pPr>
        <w:pStyle w:val="a3"/>
        <w:numPr>
          <w:ilvl w:val="0"/>
          <w:numId w:val="5"/>
        </w:numPr>
        <w:spacing w:after="200" w:line="360" w:lineRule="auto"/>
        <w:rPr>
          <w:rFonts w:eastAsia="Times New Roman" w:cs="Times New Roman"/>
          <w:spacing w:val="0"/>
          <w:highlight w:val="yellow"/>
        </w:rPr>
      </w:pPr>
      <w:r>
        <w:rPr>
          <w:rFonts w:eastAsia="Times New Roman" w:cs="Times New Roman"/>
          <w:spacing w:val="0"/>
        </w:rPr>
        <w:t xml:space="preserve">Перерасчет значений ЭЭГ относительно нового </w:t>
      </w:r>
      <w:proofErr w:type="spellStart"/>
      <w:r>
        <w:rPr>
          <w:rFonts w:eastAsia="Times New Roman" w:cs="Times New Roman"/>
          <w:spacing w:val="0"/>
        </w:rPr>
        <w:t>референтного</w:t>
      </w:r>
      <w:proofErr w:type="spellEnd"/>
      <w:r w:rsidR="00251FD6">
        <w:rPr>
          <w:rFonts w:eastAsia="Times New Roman" w:cs="Times New Roman"/>
          <w:spacing w:val="0"/>
        </w:rPr>
        <w:t xml:space="preserve"> (опорного)</w:t>
      </w:r>
      <w:r>
        <w:rPr>
          <w:rFonts w:eastAsia="Times New Roman" w:cs="Times New Roman"/>
          <w:spacing w:val="0"/>
        </w:rPr>
        <w:t xml:space="preserve"> электрода</w:t>
      </w:r>
      <w:r w:rsidRPr="006F5FB3">
        <w:rPr>
          <w:rFonts w:eastAsia="Times New Roman" w:cs="Times New Roman"/>
          <w:spacing w:val="0"/>
          <w:highlight w:val="yellow"/>
        </w:rPr>
        <w:t>;</w:t>
      </w:r>
    </w:p>
    <w:p w:rsidR="009D328B" w:rsidRPr="00AA118F" w:rsidRDefault="009D328B" w:rsidP="009D328B">
      <w:pPr>
        <w:pStyle w:val="a3"/>
        <w:numPr>
          <w:ilvl w:val="0"/>
          <w:numId w:val="5"/>
        </w:numPr>
        <w:spacing w:after="200" w:line="360" w:lineRule="auto"/>
        <w:rPr>
          <w:rFonts w:eastAsia="Times New Roman" w:cs="Times New Roman"/>
          <w:spacing w:val="0"/>
        </w:rPr>
      </w:pPr>
      <w:r w:rsidRPr="00AA118F">
        <w:rPr>
          <w:spacing w:val="0"/>
        </w:rPr>
        <w:t>Методы, основанные на линейном разложении сигнала ЭЭГ на составляющие компоненты.</w:t>
      </w:r>
      <w:r w:rsidR="00BF1A39" w:rsidRPr="00AA118F">
        <w:rPr>
          <w:rFonts w:eastAsia="Times New Roman" w:cs="Times New Roman"/>
          <w:spacing w:val="0"/>
        </w:rPr>
        <w:t xml:space="preserve"> </w:t>
      </w:r>
    </w:p>
    <w:p w:rsidR="001D681C" w:rsidRDefault="00CD478C" w:rsidP="00DD0D8B">
      <w:pPr>
        <w:spacing w:after="200" w:line="360" w:lineRule="auto"/>
        <w:rPr>
          <w:rFonts w:eastAsia="Times New Roman" w:cs="Times New Roman"/>
          <w:spacing w:val="0"/>
        </w:rPr>
      </w:pPr>
      <w:r>
        <w:rPr>
          <w:rFonts w:eastAsia="Times New Roman" w:cs="Times New Roman"/>
          <w:spacing w:val="0"/>
        </w:rPr>
        <w:t xml:space="preserve">Чаще всего эти методы используются в совокупности (в НКИ </w:t>
      </w:r>
      <w:proofErr w:type="spellStart"/>
      <w:r>
        <w:rPr>
          <w:rFonts w:eastAsia="Times New Roman" w:cs="Times New Roman"/>
          <w:spacing w:val="0"/>
          <w:lang w:val="en-US"/>
        </w:rPr>
        <w:t>Emotiv</w:t>
      </w:r>
      <w:proofErr w:type="spellEnd"/>
      <w:r w:rsidRPr="009D328B">
        <w:rPr>
          <w:rFonts w:eastAsia="Times New Roman" w:cs="Times New Roman"/>
          <w:spacing w:val="0"/>
        </w:rPr>
        <w:t xml:space="preserve"> </w:t>
      </w:r>
      <w:proofErr w:type="spellStart"/>
      <w:r>
        <w:rPr>
          <w:rFonts w:eastAsia="Times New Roman" w:cs="Times New Roman"/>
          <w:spacing w:val="0"/>
          <w:lang w:val="en-US"/>
        </w:rPr>
        <w:t>Epoc</w:t>
      </w:r>
      <w:proofErr w:type="spellEnd"/>
      <w:r w:rsidRPr="009D328B">
        <w:rPr>
          <w:rFonts w:eastAsia="Times New Roman" w:cs="Times New Roman"/>
          <w:spacing w:val="0"/>
        </w:rPr>
        <w:t xml:space="preserve"> </w:t>
      </w:r>
      <w:r w:rsidR="001D681C">
        <w:rPr>
          <w:rFonts w:eastAsia="Times New Roman" w:cs="Times New Roman"/>
          <w:spacing w:val="0"/>
        </w:rPr>
        <w:t>есть</w:t>
      </w:r>
      <w:r>
        <w:rPr>
          <w:rFonts w:eastAsia="Times New Roman" w:cs="Times New Roman"/>
          <w:spacing w:val="0"/>
        </w:rPr>
        <w:t xml:space="preserve"> опорный электрод</w:t>
      </w:r>
      <w:r w:rsidR="00884AAB">
        <w:rPr>
          <w:rFonts w:eastAsia="Times New Roman" w:cs="Times New Roman"/>
          <w:spacing w:val="0"/>
        </w:rPr>
        <w:t>, что позволяет использовать перерасчет относительно опорного электрода</w:t>
      </w:r>
      <w:r>
        <w:rPr>
          <w:rFonts w:eastAsia="Times New Roman" w:cs="Times New Roman"/>
          <w:spacing w:val="0"/>
        </w:rPr>
        <w:t>)</w:t>
      </w:r>
      <w:r w:rsidR="001D681C">
        <w:rPr>
          <w:rFonts w:eastAsia="Times New Roman" w:cs="Times New Roman"/>
          <w:spacing w:val="0"/>
        </w:rPr>
        <w:t xml:space="preserve">, так как при этом повышается </w:t>
      </w:r>
      <w:r w:rsidR="001D681C" w:rsidRPr="00233C95">
        <w:rPr>
          <w:rFonts w:eastAsia="Times New Roman" w:cs="Times New Roman"/>
          <w:strike/>
          <w:spacing w:val="0"/>
          <w:highlight w:val="yellow"/>
        </w:rPr>
        <w:t>общая</w:t>
      </w:r>
      <w:r w:rsidR="001D681C">
        <w:rPr>
          <w:rFonts w:eastAsia="Times New Roman" w:cs="Times New Roman"/>
          <w:spacing w:val="0"/>
        </w:rPr>
        <w:t xml:space="preserve"> эффективность очитки сигнала от шума.</w:t>
      </w:r>
    </w:p>
    <w:p w:rsidR="004A49D1" w:rsidRPr="00DD0D8B" w:rsidRDefault="001D681C" w:rsidP="00DD0D8B">
      <w:pPr>
        <w:spacing w:after="200" w:line="360" w:lineRule="auto"/>
        <w:rPr>
          <w:rFonts w:eastAsia="Times New Roman" w:cs="Times New Roman"/>
          <w:spacing w:val="0"/>
        </w:rPr>
      </w:pPr>
      <w:r w:rsidRPr="00825D4B">
        <w:rPr>
          <w:rFonts w:eastAsia="Times New Roman" w:cs="Times New Roman"/>
          <w:spacing w:val="0"/>
        </w:rPr>
        <w:t>Вышеперечисленные методы позволяю</w:t>
      </w:r>
      <w:r w:rsidR="00754D19" w:rsidRPr="00825D4B">
        <w:rPr>
          <w:rFonts w:eastAsia="Times New Roman" w:cs="Times New Roman"/>
          <w:spacing w:val="0"/>
        </w:rPr>
        <w:t xml:space="preserve">т удалить </w:t>
      </w:r>
      <w:r w:rsidR="00754D19" w:rsidRPr="00F0654F">
        <w:rPr>
          <w:rFonts w:eastAsia="Times New Roman" w:cs="Times New Roman"/>
          <w:spacing w:val="0"/>
          <w:highlight w:val="green"/>
        </w:rPr>
        <w:t xml:space="preserve">помехи </w:t>
      </w:r>
      <w:r w:rsidR="00F0654F" w:rsidRPr="00F0654F">
        <w:rPr>
          <w:rFonts w:eastAsia="Times New Roman" w:cs="Times New Roman"/>
          <w:spacing w:val="0"/>
          <w:highlight w:val="green"/>
        </w:rPr>
        <w:t>различного происхождения</w:t>
      </w:r>
      <w:r w:rsidR="00754D19" w:rsidRPr="00825D4B">
        <w:rPr>
          <w:rFonts w:eastAsia="Times New Roman" w:cs="Times New Roman"/>
          <w:spacing w:val="0"/>
        </w:rPr>
        <w:t>. При записи с НКИ</w:t>
      </w:r>
      <w:r w:rsidRPr="00825D4B">
        <w:rPr>
          <w:rFonts w:eastAsia="Times New Roman" w:cs="Times New Roman"/>
          <w:spacing w:val="0"/>
        </w:rPr>
        <w:t xml:space="preserve"> регистрируют помехи двух типов: физические и физиологические.</w:t>
      </w:r>
      <w:r w:rsidR="00F0654F">
        <w:rPr>
          <w:rFonts w:eastAsia="Times New Roman" w:cs="Times New Roman"/>
          <w:spacing w:val="0"/>
        </w:rPr>
        <w:t xml:space="preserve"> </w:t>
      </w:r>
      <w:r w:rsidR="00F0654F" w:rsidRPr="00F0654F">
        <w:rPr>
          <w:rFonts w:eastAsia="Times New Roman" w:cs="Times New Roman"/>
          <w:spacing w:val="0"/>
          <w:highlight w:val="green"/>
        </w:rPr>
        <w:t>Физические помехи имеют стационарное по времени воздействие на полезный сигнал</w:t>
      </w:r>
      <w:proofErr w:type="gramStart"/>
      <w:r w:rsidR="00F0654F" w:rsidRPr="00F0654F">
        <w:rPr>
          <w:rFonts w:eastAsia="Times New Roman" w:cs="Times New Roman"/>
          <w:spacing w:val="0"/>
          <w:highlight w:val="green"/>
        </w:rPr>
        <w:t>.</w:t>
      </w:r>
      <w:proofErr w:type="gramEnd"/>
      <w:r w:rsidR="00F0654F" w:rsidRPr="00F0654F">
        <w:rPr>
          <w:rFonts w:eastAsia="Times New Roman" w:cs="Times New Roman"/>
          <w:spacing w:val="0"/>
          <w:highlight w:val="green"/>
        </w:rPr>
        <w:t xml:space="preserve"> Для удаления из сигнала физических помех применяют фильтры, </w:t>
      </w:r>
      <w:r w:rsidR="00754D19" w:rsidRPr="00F0654F">
        <w:rPr>
          <w:rFonts w:eastAsia="Times New Roman" w:cs="Times New Roman"/>
          <w:spacing w:val="0"/>
          <w:highlight w:val="green"/>
        </w:rPr>
        <w:t xml:space="preserve">а с </w:t>
      </w:r>
      <w:proofErr w:type="gramStart"/>
      <w:r w:rsidR="00754D19" w:rsidRPr="00F0654F">
        <w:rPr>
          <w:rFonts w:eastAsia="Times New Roman" w:cs="Times New Roman"/>
          <w:spacing w:val="0"/>
          <w:highlight w:val="green"/>
        </w:rPr>
        <w:t>физиологическими</w:t>
      </w:r>
      <w:proofErr w:type="gramEnd"/>
      <w:r w:rsidR="00754D19" w:rsidRPr="00F0654F">
        <w:rPr>
          <w:rFonts w:eastAsia="Times New Roman" w:cs="Times New Roman"/>
          <w:spacing w:val="0"/>
          <w:highlight w:val="green"/>
        </w:rPr>
        <w:t xml:space="preserve"> – перерасчет относительно опорного электрода.</w:t>
      </w:r>
    </w:p>
    <w:p w:rsidR="00233C95" w:rsidRDefault="00233C95" w:rsidP="00BB04C5">
      <w:pPr>
        <w:spacing w:after="200" w:line="360" w:lineRule="auto"/>
        <w:jc w:val="center"/>
        <w:rPr>
          <w:rFonts w:eastAsia="Times New Roman" w:cs="Times New Roman"/>
          <w:spacing w:val="0"/>
        </w:rPr>
      </w:pPr>
    </w:p>
    <w:p w:rsidR="00F83176" w:rsidRPr="00DD0D8B" w:rsidRDefault="00CA29B1" w:rsidP="00BB04C5">
      <w:pPr>
        <w:spacing w:after="200" w:line="360" w:lineRule="auto"/>
        <w:jc w:val="center"/>
        <w:rPr>
          <w:rFonts w:eastAsia="Times New Roman" w:cs="Times New Roman"/>
          <w:spacing w:val="0"/>
        </w:rPr>
      </w:pPr>
      <w:r w:rsidRPr="00DD0D8B">
        <w:rPr>
          <w:rFonts w:eastAsia="Times New Roman" w:cs="Times New Roman"/>
          <w:spacing w:val="0"/>
        </w:rPr>
        <w:t>Характеристика обрабатываемого сигнала</w:t>
      </w:r>
    </w:p>
    <w:p w:rsidR="00F83176" w:rsidRPr="00DD0D8B" w:rsidRDefault="00CA29B1" w:rsidP="00BB04C5">
      <w:pPr>
        <w:spacing w:before="120" w:after="60" w:line="360" w:lineRule="auto"/>
        <w:jc w:val="both"/>
        <w:rPr>
          <w:rFonts w:eastAsia="Times New Roman" w:cs="Times New Roman"/>
          <w:color w:val="222222"/>
          <w:spacing w:val="0"/>
          <w:shd w:val="clear" w:color="auto" w:fill="FFFFFF"/>
        </w:rPr>
      </w:pPr>
      <w:r w:rsidRPr="00DD0D8B">
        <w:rPr>
          <w:rFonts w:eastAsia="Times New Roman" w:cs="Times New Roman"/>
          <w:spacing w:val="0"/>
        </w:rPr>
        <w:t>С точки зрения нейрофизиологии из рассматриваемого сигнала необходимо выделить Альфа</w:t>
      </w:r>
      <w:r w:rsidR="00AA118F">
        <w:rPr>
          <w:rFonts w:eastAsia="Times New Roman" w:cs="Times New Roman"/>
          <w:spacing w:val="0"/>
        </w:rPr>
        <w:t xml:space="preserve"> и Бета ритмы головного мозга [2</w:t>
      </w:r>
      <w:r w:rsidRPr="00DD0D8B">
        <w:rPr>
          <w:rFonts w:eastAsia="Times New Roman" w:cs="Times New Roman"/>
          <w:spacing w:val="0"/>
        </w:rPr>
        <w:t>].</w:t>
      </w:r>
    </w:p>
    <w:p w:rsidR="00F83176" w:rsidRPr="00DD0D8B" w:rsidRDefault="00CA29B1" w:rsidP="00BB04C5">
      <w:pPr>
        <w:spacing w:before="120" w:after="60" w:line="360" w:lineRule="auto"/>
        <w:jc w:val="both"/>
        <w:rPr>
          <w:rFonts w:eastAsia="Times New Roman" w:cs="Times New Roman"/>
          <w:color w:val="222222"/>
          <w:spacing w:val="0"/>
          <w:shd w:val="clear" w:color="auto" w:fill="FFFFFF"/>
        </w:rPr>
      </w:pPr>
      <w:r w:rsidRPr="00DD0D8B">
        <w:rPr>
          <w:rFonts w:eastAsia="Times New Roman" w:cs="Times New Roman"/>
          <w:color w:val="222222"/>
          <w:spacing w:val="0"/>
          <w:shd w:val="clear" w:color="auto" w:fill="FFFFFF"/>
        </w:rPr>
        <w:t xml:space="preserve">Альфа ритм, чистота которого варьируется от 8 до 13 Гц. Амплитуда 5-100 мкВ. Альфа ритм связан с состоянием спокойствия, пик активности наступает при закрытых глазах. </w:t>
      </w:r>
    </w:p>
    <w:p w:rsidR="00F83176" w:rsidRDefault="00CA29B1" w:rsidP="00BB04C5">
      <w:pPr>
        <w:spacing w:before="120" w:after="60" w:line="360" w:lineRule="auto"/>
        <w:jc w:val="both"/>
        <w:rPr>
          <w:rFonts w:eastAsia="Times New Roman" w:cs="Times New Roman"/>
          <w:spacing w:val="0"/>
        </w:rPr>
      </w:pPr>
      <w:r w:rsidRPr="00DD0D8B">
        <w:rPr>
          <w:rFonts w:eastAsia="Times New Roman" w:cs="Times New Roman"/>
          <w:spacing w:val="0"/>
        </w:rPr>
        <w:t>Бета ритм, частота которого варьируется от 14 до 40 Гц. Амплитуда колебания до 20 мкВ. Бета ритм в норме связан с когнитивными процессами и фокусировкой внимания.</w:t>
      </w:r>
    </w:p>
    <w:p w:rsidR="00DB7770" w:rsidRPr="00DD0D8B" w:rsidRDefault="00DB7770" w:rsidP="00BB04C5">
      <w:pPr>
        <w:spacing w:before="120" w:after="60" w:line="360" w:lineRule="auto"/>
        <w:jc w:val="both"/>
        <w:rPr>
          <w:rFonts w:eastAsia="Times New Roman" w:cs="Times New Roman"/>
          <w:spacing w:val="0"/>
        </w:rPr>
      </w:pPr>
    </w:p>
    <w:p w:rsidR="00F83176" w:rsidRPr="00DD0D8B" w:rsidRDefault="00CA29B1" w:rsidP="00BB04C5">
      <w:pPr>
        <w:spacing w:before="120" w:after="60" w:line="360" w:lineRule="auto"/>
        <w:jc w:val="center"/>
        <w:rPr>
          <w:rFonts w:eastAsia="Times New Roman" w:cs="Times New Roman"/>
          <w:spacing w:val="0"/>
        </w:rPr>
      </w:pPr>
      <w:r w:rsidRPr="00DD0D8B">
        <w:rPr>
          <w:rFonts w:eastAsia="Times New Roman" w:cs="Times New Roman"/>
          <w:spacing w:val="0"/>
        </w:rPr>
        <w:t>Содержание исследования</w:t>
      </w:r>
    </w:p>
    <w:p w:rsidR="00CD478C" w:rsidRPr="00AA118F" w:rsidRDefault="00CA29B1" w:rsidP="00BB04C5">
      <w:pPr>
        <w:spacing w:before="120" w:after="60" w:line="360" w:lineRule="auto"/>
        <w:jc w:val="both"/>
        <w:rPr>
          <w:rFonts w:eastAsia="Times New Roman" w:cs="Times New Roman"/>
          <w:spacing w:val="0"/>
        </w:rPr>
      </w:pPr>
      <w:r w:rsidRPr="00DD0D8B">
        <w:rPr>
          <w:rFonts w:eastAsia="Times New Roman" w:cs="Times New Roman"/>
          <w:spacing w:val="0"/>
        </w:rPr>
        <w:t xml:space="preserve">Исследуемый диапазон ритмов головного мозга находится в области низких частот. </w:t>
      </w:r>
      <w:r w:rsidR="00D67D82">
        <w:rPr>
          <w:rFonts w:eastAsia="Times New Roman" w:cs="Times New Roman"/>
          <w:spacing w:val="0"/>
        </w:rPr>
        <w:t>Поэтому для эксперимента был выбран</w:t>
      </w:r>
      <w:r w:rsidRPr="00DD0D8B">
        <w:rPr>
          <w:rFonts w:eastAsia="Times New Roman" w:cs="Times New Roman"/>
          <w:spacing w:val="0"/>
        </w:rPr>
        <w:t xml:space="preserve"> </w:t>
      </w:r>
      <w:r w:rsidR="009C48A4">
        <w:rPr>
          <w:rFonts w:eastAsia="Times New Roman" w:cs="Times New Roman"/>
          <w:spacing w:val="0"/>
        </w:rPr>
        <w:t>фильтр нижних частот</w:t>
      </w:r>
      <w:r w:rsidRPr="00DD0D8B">
        <w:rPr>
          <w:rFonts w:eastAsia="Times New Roman" w:cs="Times New Roman"/>
          <w:spacing w:val="0"/>
        </w:rPr>
        <w:t xml:space="preserve"> </w:t>
      </w:r>
      <w:r w:rsidR="009C48A4">
        <w:rPr>
          <w:rFonts w:eastAsia="Times New Roman" w:cs="Times New Roman"/>
          <w:spacing w:val="0"/>
        </w:rPr>
        <w:t>(</w:t>
      </w:r>
      <w:r w:rsidRPr="00DD0D8B">
        <w:rPr>
          <w:rFonts w:eastAsia="Times New Roman" w:cs="Times New Roman"/>
          <w:spacing w:val="0"/>
        </w:rPr>
        <w:t>ФНЧ</w:t>
      </w:r>
      <w:r w:rsidR="009C48A4">
        <w:rPr>
          <w:rFonts w:eastAsia="Times New Roman" w:cs="Times New Roman"/>
          <w:spacing w:val="0"/>
        </w:rPr>
        <w:t>)</w:t>
      </w:r>
      <w:r w:rsidR="00C45397">
        <w:rPr>
          <w:rFonts w:eastAsia="Times New Roman" w:cs="Times New Roman"/>
          <w:spacing w:val="0"/>
        </w:rPr>
        <w:t>.</w:t>
      </w:r>
      <w:r w:rsidRPr="00DD0D8B">
        <w:rPr>
          <w:rFonts w:eastAsia="Times New Roman" w:cs="Times New Roman"/>
          <w:spacing w:val="0"/>
        </w:rPr>
        <w:t xml:space="preserve"> Данный </w:t>
      </w:r>
      <w:r w:rsidR="009C48A4">
        <w:rPr>
          <w:rFonts w:eastAsia="Times New Roman" w:cs="Times New Roman"/>
          <w:spacing w:val="0"/>
        </w:rPr>
        <w:t>метод не удовлетворил требованиям</w:t>
      </w:r>
      <w:r w:rsidRPr="00DD0D8B">
        <w:rPr>
          <w:rFonts w:eastAsia="Times New Roman" w:cs="Times New Roman"/>
          <w:spacing w:val="0"/>
        </w:rPr>
        <w:t xml:space="preserve">, так как </w:t>
      </w:r>
      <w:r w:rsidR="00233C95" w:rsidRPr="00233C95">
        <w:rPr>
          <w:rFonts w:eastAsia="Times New Roman" w:cs="Times New Roman"/>
          <w:spacing w:val="0"/>
          <w:highlight w:val="green"/>
        </w:rPr>
        <w:t xml:space="preserve">применение </w:t>
      </w:r>
      <w:r w:rsidR="009C48A4" w:rsidRPr="00233C95">
        <w:rPr>
          <w:rFonts w:eastAsia="Times New Roman" w:cs="Times New Roman"/>
          <w:spacing w:val="0"/>
          <w:highlight w:val="green"/>
        </w:rPr>
        <w:t>ФНЧ</w:t>
      </w:r>
      <w:r w:rsidRPr="00233C95">
        <w:rPr>
          <w:rFonts w:eastAsia="Times New Roman" w:cs="Times New Roman"/>
          <w:spacing w:val="0"/>
          <w:highlight w:val="green"/>
        </w:rPr>
        <w:t xml:space="preserve"> не удалил</w:t>
      </w:r>
      <w:r w:rsidR="00233C95" w:rsidRPr="00233C95">
        <w:rPr>
          <w:rFonts w:eastAsia="Times New Roman" w:cs="Times New Roman"/>
          <w:spacing w:val="0"/>
          <w:highlight w:val="green"/>
        </w:rPr>
        <w:t>о</w:t>
      </w:r>
      <w:r w:rsidR="00F0654F">
        <w:rPr>
          <w:rFonts w:eastAsia="Times New Roman" w:cs="Times New Roman"/>
          <w:spacing w:val="0"/>
        </w:rPr>
        <w:t xml:space="preserve"> из сигнала</w:t>
      </w:r>
      <w:r w:rsidRPr="00DD0D8B">
        <w:rPr>
          <w:rFonts w:eastAsia="Times New Roman" w:cs="Times New Roman"/>
          <w:spacing w:val="0"/>
        </w:rPr>
        <w:t xml:space="preserve"> смещение по постоянному току</w:t>
      </w:r>
      <w:ins w:id="0" w:author="Alexander" w:date="2018-02-06T17:35:00Z">
        <w:r w:rsidR="009C48A4">
          <w:rPr>
            <w:rFonts w:eastAsia="Times New Roman" w:cs="Times New Roman"/>
            <w:spacing w:val="0"/>
          </w:rPr>
          <w:t>.</w:t>
        </w:r>
      </w:ins>
      <w:r w:rsidRPr="00DD0D8B">
        <w:rPr>
          <w:rFonts w:eastAsia="Times New Roman" w:cs="Times New Roman"/>
          <w:spacing w:val="0"/>
        </w:rPr>
        <w:t xml:space="preserve"> </w:t>
      </w:r>
      <w:r w:rsidR="009C48A4">
        <w:rPr>
          <w:rFonts w:eastAsia="Times New Roman" w:cs="Times New Roman"/>
          <w:spacing w:val="0"/>
        </w:rPr>
        <w:t>Это</w:t>
      </w:r>
      <w:r w:rsidRPr="00DD0D8B">
        <w:rPr>
          <w:rFonts w:eastAsia="Times New Roman" w:cs="Times New Roman"/>
          <w:spacing w:val="0"/>
        </w:rPr>
        <w:t xml:space="preserve"> обусловлено наличием </w:t>
      </w:r>
      <w:r w:rsidR="00F0654F">
        <w:rPr>
          <w:rFonts w:eastAsia="Times New Roman" w:cs="Times New Roman"/>
          <w:spacing w:val="0"/>
        </w:rPr>
        <w:t>постоянной составляющей</w:t>
      </w:r>
      <w:r w:rsidRPr="00DD0D8B">
        <w:rPr>
          <w:rFonts w:eastAsia="Times New Roman" w:cs="Times New Roman"/>
          <w:spacing w:val="0"/>
        </w:rPr>
        <w:t xml:space="preserve"> во входном сигнале</w:t>
      </w:r>
      <w:r w:rsidR="006F1FC6" w:rsidRPr="00DD0D8B">
        <w:rPr>
          <w:rFonts w:eastAsia="Times New Roman" w:cs="Times New Roman"/>
          <w:spacing w:val="0"/>
        </w:rPr>
        <w:t xml:space="preserve"> </w:t>
      </w:r>
      <w:r w:rsidR="00AA118F">
        <w:rPr>
          <w:rFonts w:eastAsia="Times New Roman" w:cs="Times New Roman"/>
          <w:spacing w:val="0"/>
        </w:rPr>
        <w:t>(</w:t>
      </w:r>
      <w:proofErr w:type="gramStart"/>
      <w:r w:rsidR="00AA118F">
        <w:rPr>
          <w:rFonts w:eastAsia="Times New Roman" w:cs="Times New Roman"/>
          <w:spacing w:val="0"/>
        </w:rPr>
        <w:t>см</w:t>
      </w:r>
      <w:proofErr w:type="gramEnd"/>
      <w:r w:rsidR="00AA118F">
        <w:rPr>
          <w:rFonts w:eastAsia="Times New Roman" w:cs="Times New Roman"/>
          <w:spacing w:val="0"/>
        </w:rPr>
        <w:t>. Рис 2</w:t>
      </w:r>
      <w:r w:rsidRPr="00DD0D8B">
        <w:rPr>
          <w:rFonts w:eastAsia="Times New Roman" w:cs="Times New Roman"/>
          <w:spacing w:val="0"/>
        </w:rPr>
        <w:t>).</w:t>
      </w:r>
    </w:p>
    <w:p w:rsidR="00F83176" w:rsidRDefault="00CD478C" w:rsidP="003A3A36">
      <w:pPr>
        <w:spacing w:before="120" w:after="60" w:line="360" w:lineRule="auto"/>
        <w:jc w:val="center"/>
        <w:rPr>
          <w:rFonts w:eastAsia="Times New Roman" w:cs="Times New Roman"/>
          <w:spacing w:val="0"/>
          <w:lang w:val="en-US"/>
        </w:rPr>
      </w:pPr>
      <w:r w:rsidRPr="00CD478C">
        <w:rPr>
          <w:rFonts w:eastAsia="Times New Roman" w:cs="Times New Roman"/>
          <w:noProof/>
          <w:spacing w:val="0"/>
        </w:rPr>
        <w:drawing>
          <wp:inline distT="0" distB="0" distL="0" distR="0">
            <wp:extent cx="5401447" cy="2807481"/>
            <wp:effectExtent l="19050" t="0" r="8753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179" cy="2809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78C" w:rsidRPr="00CD478C" w:rsidRDefault="00AA118F" w:rsidP="00CD478C">
      <w:pPr>
        <w:spacing w:before="120" w:after="60" w:line="360" w:lineRule="auto"/>
        <w:jc w:val="center"/>
        <w:rPr>
          <w:rFonts w:eastAsia="Times New Roman" w:cs="Times New Roman"/>
          <w:spacing w:val="0"/>
        </w:rPr>
      </w:pPr>
      <w:r>
        <w:rPr>
          <w:rFonts w:eastAsia="Times New Roman" w:cs="Times New Roman"/>
          <w:spacing w:val="0"/>
        </w:rPr>
        <w:lastRenderedPageBreak/>
        <w:t>Рис.2</w:t>
      </w:r>
      <w:r w:rsidR="00CD478C">
        <w:rPr>
          <w:rFonts w:eastAsia="Times New Roman" w:cs="Times New Roman"/>
          <w:spacing w:val="0"/>
        </w:rPr>
        <w:t>. Исходный сигнал, сигнал прошедший фильтрацию, АЧХ фильтра и спектр отфильтрованного сигнала.</w:t>
      </w:r>
    </w:p>
    <w:p w:rsidR="00F83176" w:rsidRDefault="00CA29B1" w:rsidP="00BB04C5">
      <w:pPr>
        <w:spacing w:before="120" w:after="60" w:line="360" w:lineRule="auto"/>
        <w:jc w:val="both"/>
        <w:rPr>
          <w:rFonts w:eastAsia="Times New Roman" w:cs="Times New Roman"/>
          <w:spacing w:val="0"/>
        </w:rPr>
      </w:pPr>
      <w:r w:rsidRPr="00DD0D8B">
        <w:rPr>
          <w:rFonts w:eastAsia="Times New Roman" w:cs="Times New Roman"/>
          <w:spacing w:val="0"/>
        </w:rPr>
        <w:t>Основываясь на том, что ФНЧ не удаляет низкочастотную помеху [</w:t>
      </w:r>
      <w:r w:rsidR="00AA118F">
        <w:rPr>
          <w:rFonts w:eastAsia="Times New Roman" w:cs="Times New Roman"/>
          <w:spacing w:val="0"/>
        </w:rPr>
        <w:t>3</w:t>
      </w:r>
      <w:r w:rsidRPr="00DD0D8B">
        <w:rPr>
          <w:rFonts w:eastAsia="Times New Roman" w:cs="Times New Roman"/>
          <w:spacing w:val="0"/>
        </w:rPr>
        <w:t xml:space="preserve">], был использован полосовой фильтр с частотой среза 8 и 35 Гц, </w:t>
      </w:r>
      <w:r w:rsidRPr="00233C95">
        <w:rPr>
          <w:rFonts w:eastAsia="Times New Roman" w:cs="Times New Roman"/>
          <w:spacing w:val="0"/>
          <w:highlight w:val="green"/>
        </w:rPr>
        <w:t xml:space="preserve">который </w:t>
      </w:r>
      <w:r w:rsidR="00233C95" w:rsidRPr="00233C95">
        <w:rPr>
          <w:rFonts w:eastAsia="Times New Roman" w:cs="Times New Roman"/>
          <w:spacing w:val="0"/>
          <w:highlight w:val="green"/>
        </w:rPr>
        <w:t xml:space="preserve">удалил из сигнала </w:t>
      </w:r>
      <w:r w:rsidR="00F0654F">
        <w:rPr>
          <w:rFonts w:eastAsia="Times New Roman" w:cs="Times New Roman"/>
          <w:spacing w:val="0"/>
          <w:highlight w:val="green"/>
        </w:rPr>
        <w:t>постоянную составляющую</w:t>
      </w:r>
      <w:r w:rsidRPr="00233C95">
        <w:rPr>
          <w:rFonts w:eastAsia="Times New Roman" w:cs="Times New Roman"/>
          <w:spacing w:val="0"/>
          <w:highlight w:val="green"/>
        </w:rPr>
        <w:t>.</w:t>
      </w:r>
      <w:r w:rsidRPr="00DD0D8B">
        <w:rPr>
          <w:rFonts w:eastAsia="Times New Roman" w:cs="Times New Roman"/>
          <w:spacing w:val="0"/>
        </w:rPr>
        <w:t xml:space="preserve"> </w:t>
      </w:r>
      <w:r w:rsidR="009C48A4">
        <w:rPr>
          <w:rFonts w:eastAsia="Times New Roman" w:cs="Times New Roman"/>
          <w:spacing w:val="0"/>
        </w:rPr>
        <w:t>Б</w:t>
      </w:r>
      <w:r w:rsidR="00543863">
        <w:rPr>
          <w:rFonts w:eastAsia="Times New Roman" w:cs="Times New Roman"/>
          <w:spacing w:val="0"/>
        </w:rPr>
        <w:t xml:space="preserve">ыл выбран фильтр </w:t>
      </w:r>
      <w:proofErr w:type="spellStart"/>
      <w:r w:rsidR="00543863">
        <w:rPr>
          <w:rFonts w:eastAsia="Times New Roman" w:cs="Times New Roman"/>
          <w:spacing w:val="0"/>
        </w:rPr>
        <w:t>Баттерфорта</w:t>
      </w:r>
      <w:proofErr w:type="spellEnd"/>
      <w:r w:rsidR="00543863">
        <w:rPr>
          <w:rFonts w:eastAsia="Times New Roman" w:cs="Times New Roman"/>
          <w:spacing w:val="0"/>
        </w:rPr>
        <w:t>, так как он облада</w:t>
      </w:r>
      <w:r w:rsidR="009C48A4">
        <w:rPr>
          <w:rFonts w:eastAsia="Times New Roman" w:cs="Times New Roman"/>
          <w:spacing w:val="0"/>
        </w:rPr>
        <w:t>ет</w:t>
      </w:r>
      <w:r w:rsidR="00543863">
        <w:rPr>
          <w:rFonts w:eastAsia="Times New Roman" w:cs="Times New Roman"/>
          <w:spacing w:val="0"/>
        </w:rPr>
        <w:t xml:space="preserve"> ровной АЧХ в полосе пропускания, а также </w:t>
      </w:r>
      <w:r w:rsidR="00543863" w:rsidRPr="00233C95">
        <w:rPr>
          <w:rFonts w:eastAsia="Times New Roman" w:cs="Times New Roman"/>
          <w:spacing w:val="0"/>
          <w:highlight w:val="green"/>
        </w:rPr>
        <w:t xml:space="preserve">более </w:t>
      </w:r>
      <w:r w:rsidR="00233C95" w:rsidRPr="00233C95">
        <w:rPr>
          <w:rFonts w:eastAsia="Times New Roman" w:cs="Times New Roman"/>
          <w:spacing w:val="0"/>
          <w:highlight w:val="green"/>
        </w:rPr>
        <w:t>равномерным</w:t>
      </w:r>
      <w:r w:rsidR="00F4234E">
        <w:rPr>
          <w:rFonts w:eastAsia="Times New Roman" w:cs="Times New Roman"/>
          <w:spacing w:val="0"/>
        </w:rPr>
        <w:t xml:space="preserve"> спа</w:t>
      </w:r>
      <w:r w:rsidR="001B6BF5">
        <w:rPr>
          <w:rFonts w:eastAsia="Times New Roman" w:cs="Times New Roman"/>
          <w:spacing w:val="0"/>
        </w:rPr>
        <w:t>дом</w:t>
      </w:r>
      <w:r w:rsidR="00F4234E">
        <w:rPr>
          <w:rFonts w:eastAsia="Times New Roman" w:cs="Times New Roman"/>
          <w:spacing w:val="0"/>
        </w:rPr>
        <w:t xml:space="preserve"> характеристик</w:t>
      </w:r>
      <w:r w:rsidR="001B6BF5">
        <w:rPr>
          <w:rFonts w:eastAsia="Times New Roman" w:cs="Times New Roman"/>
          <w:spacing w:val="0"/>
        </w:rPr>
        <w:t>и</w:t>
      </w:r>
      <w:r w:rsidR="00F4234E">
        <w:rPr>
          <w:rFonts w:eastAsia="Times New Roman" w:cs="Times New Roman"/>
          <w:spacing w:val="0"/>
        </w:rPr>
        <w:t>, что важно при детектировании бета составляющих имею</w:t>
      </w:r>
      <w:r w:rsidR="001B6BF5">
        <w:rPr>
          <w:rFonts w:eastAsia="Times New Roman" w:cs="Times New Roman"/>
          <w:spacing w:val="0"/>
        </w:rPr>
        <w:t>щих</w:t>
      </w:r>
      <w:r w:rsidR="00F4234E">
        <w:rPr>
          <w:rFonts w:eastAsia="Times New Roman" w:cs="Times New Roman"/>
          <w:spacing w:val="0"/>
        </w:rPr>
        <w:t xml:space="preserve"> небольшую амплитуду. Кроме того</w:t>
      </w:r>
      <w:r w:rsidR="00722C37">
        <w:rPr>
          <w:rFonts w:eastAsia="Times New Roman" w:cs="Times New Roman"/>
          <w:spacing w:val="0"/>
        </w:rPr>
        <w:t>,</w:t>
      </w:r>
      <w:r w:rsidR="00F4234E">
        <w:rPr>
          <w:rFonts w:eastAsia="Times New Roman" w:cs="Times New Roman"/>
          <w:spacing w:val="0"/>
        </w:rPr>
        <w:t xml:space="preserve"> </w:t>
      </w:r>
      <w:r w:rsidR="001B6BF5">
        <w:rPr>
          <w:rFonts w:eastAsia="Times New Roman" w:cs="Times New Roman"/>
          <w:spacing w:val="0"/>
        </w:rPr>
        <w:t>экспериментальным</w:t>
      </w:r>
      <w:r w:rsidR="00F4234E">
        <w:rPr>
          <w:rFonts w:eastAsia="Times New Roman" w:cs="Times New Roman"/>
          <w:spacing w:val="0"/>
        </w:rPr>
        <w:t xml:space="preserve"> методом был выбран </w:t>
      </w:r>
      <w:r w:rsidR="001B6BF5">
        <w:rPr>
          <w:rFonts w:eastAsia="Times New Roman" w:cs="Times New Roman"/>
          <w:spacing w:val="0"/>
        </w:rPr>
        <w:t>шестой</w:t>
      </w:r>
      <w:r w:rsidR="00F4234E">
        <w:rPr>
          <w:rFonts w:eastAsia="Times New Roman" w:cs="Times New Roman"/>
          <w:spacing w:val="0"/>
        </w:rPr>
        <w:t xml:space="preserve"> порядок фильтра, при этом захватывающий частотные составляющие до 40 Гц, что позволяет сфокусироваться на альфа и бета диапазоне</w:t>
      </w:r>
      <w:proofErr w:type="gramStart"/>
      <w:r w:rsidR="00F4234E">
        <w:rPr>
          <w:rFonts w:eastAsia="Times New Roman" w:cs="Times New Roman"/>
          <w:spacing w:val="0"/>
        </w:rPr>
        <w:t>.</w:t>
      </w:r>
      <w:r w:rsidR="00AA118F">
        <w:rPr>
          <w:rFonts w:eastAsia="Times New Roman" w:cs="Times New Roman"/>
          <w:spacing w:val="0"/>
        </w:rPr>
        <w:t>(</w:t>
      </w:r>
      <w:proofErr w:type="gramEnd"/>
      <w:r w:rsidR="00AA118F">
        <w:rPr>
          <w:rFonts w:eastAsia="Times New Roman" w:cs="Times New Roman"/>
          <w:spacing w:val="0"/>
        </w:rPr>
        <w:t>см. Рис. 3</w:t>
      </w:r>
      <w:r w:rsidRPr="00DD0D8B">
        <w:rPr>
          <w:rFonts w:eastAsia="Times New Roman" w:cs="Times New Roman"/>
          <w:spacing w:val="0"/>
        </w:rPr>
        <w:t>)</w:t>
      </w:r>
    </w:p>
    <w:p w:rsidR="00CD478C" w:rsidRDefault="00CD478C" w:rsidP="003A3A36">
      <w:pPr>
        <w:spacing w:before="120" w:after="60" w:line="360" w:lineRule="auto"/>
        <w:jc w:val="center"/>
        <w:rPr>
          <w:rFonts w:eastAsia="Times New Roman" w:cs="Times New Roman"/>
          <w:spacing w:val="0"/>
        </w:rPr>
      </w:pPr>
      <w:r w:rsidRPr="00CD478C">
        <w:rPr>
          <w:rFonts w:eastAsia="Times New Roman" w:cs="Times New Roman"/>
          <w:noProof/>
          <w:spacing w:val="0"/>
        </w:rPr>
        <w:drawing>
          <wp:inline distT="0" distB="0" distL="0" distR="0">
            <wp:extent cx="5401430" cy="2808000"/>
            <wp:effectExtent l="19050" t="0" r="8770" b="0"/>
            <wp:docPr id="2" name="Рисунок 2" descr="https://pp.userapi.com/c840232/v840232798/35b85/IHgbaNqs7LI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2" name="Picture 2" descr="https://pp.userapi.com/c840232/v840232798/35b85/IHgbaNqs7L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8264" t="8603" r="8020" b="14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430" cy="280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500AD" w:rsidRPr="00DD0D8B" w:rsidRDefault="00AA118F" w:rsidP="00AA118F">
      <w:pPr>
        <w:spacing w:before="120" w:after="60" w:line="360" w:lineRule="auto"/>
        <w:jc w:val="center"/>
        <w:rPr>
          <w:rFonts w:eastAsia="Times New Roman" w:cs="Times New Roman"/>
          <w:spacing w:val="0"/>
        </w:rPr>
      </w:pPr>
      <w:r>
        <w:rPr>
          <w:rFonts w:eastAsia="Times New Roman" w:cs="Times New Roman"/>
          <w:spacing w:val="0"/>
        </w:rPr>
        <w:t>Рис.3</w:t>
      </w:r>
      <w:r w:rsidR="00B500AD">
        <w:rPr>
          <w:rFonts w:eastAsia="Times New Roman" w:cs="Times New Roman"/>
          <w:spacing w:val="0"/>
        </w:rPr>
        <w:t>.</w:t>
      </w:r>
      <w:r w:rsidR="00B500AD" w:rsidRPr="00B500AD">
        <w:rPr>
          <w:rFonts w:eastAsia="Times New Roman" w:cs="Times New Roman"/>
          <w:spacing w:val="0"/>
        </w:rPr>
        <w:t xml:space="preserve"> </w:t>
      </w:r>
      <w:r w:rsidR="00B500AD">
        <w:rPr>
          <w:rFonts w:eastAsia="Times New Roman" w:cs="Times New Roman"/>
          <w:spacing w:val="0"/>
        </w:rPr>
        <w:t>Исходный сигнал, сигнал прошедший фильтрацию, АЧХ фильтра, спектр исходного сигнала и спектр отфильтрованного сигнала.</w:t>
      </w:r>
    </w:p>
    <w:p w:rsidR="005A7B1E" w:rsidRDefault="00CA29B1">
      <w:pPr>
        <w:spacing w:before="120" w:after="60" w:line="360" w:lineRule="auto"/>
        <w:jc w:val="both"/>
        <w:rPr>
          <w:del w:id="1" w:author="Alexander" w:date="2018-02-06T17:43:00Z"/>
          <w:rFonts w:eastAsia="Times New Roman" w:cs="Times New Roman"/>
          <w:spacing w:val="0"/>
        </w:rPr>
      </w:pPr>
      <w:r w:rsidRPr="00DD0D8B">
        <w:rPr>
          <w:rFonts w:eastAsia="Times New Roman" w:cs="Times New Roman"/>
          <w:spacing w:val="0"/>
        </w:rPr>
        <w:t xml:space="preserve">Также в работе была исследована применимость оконной функции </w:t>
      </w:r>
      <w:proofErr w:type="spellStart"/>
      <w:r w:rsidRPr="00DD0D8B">
        <w:rPr>
          <w:rFonts w:eastAsia="Times New Roman" w:cs="Times New Roman"/>
          <w:spacing w:val="0"/>
        </w:rPr>
        <w:t>Ханнинга</w:t>
      </w:r>
      <w:proofErr w:type="spellEnd"/>
      <w:r w:rsidRPr="00DD0D8B">
        <w:rPr>
          <w:rFonts w:eastAsia="Times New Roman" w:cs="Times New Roman"/>
          <w:spacing w:val="0"/>
        </w:rPr>
        <w:t>, для уменьше</w:t>
      </w:r>
      <w:r w:rsidR="00AA118F">
        <w:rPr>
          <w:rFonts w:eastAsia="Times New Roman" w:cs="Times New Roman"/>
          <w:spacing w:val="0"/>
        </w:rPr>
        <w:t>ния влияния боковых лепестков [4</w:t>
      </w:r>
      <w:r w:rsidRPr="00DD0D8B">
        <w:rPr>
          <w:rFonts w:eastAsia="Times New Roman" w:cs="Times New Roman"/>
          <w:spacing w:val="0"/>
        </w:rPr>
        <w:t>]. Данный подход оказался не подходящим, так</w:t>
      </w:r>
      <w:r w:rsidR="00F0654F">
        <w:rPr>
          <w:rFonts w:eastAsia="Times New Roman" w:cs="Times New Roman"/>
          <w:spacing w:val="0"/>
        </w:rPr>
        <w:t xml:space="preserve"> как приводил к потере полезного сигнала</w:t>
      </w:r>
      <w:r w:rsidRPr="00DD0D8B">
        <w:rPr>
          <w:rFonts w:eastAsia="Times New Roman" w:cs="Times New Roman"/>
          <w:spacing w:val="0"/>
        </w:rPr>
        <w:t>.</w:t>
      </w:r>
    </w:p>
    <w:p w:rsidR="005A7B1E" w:rsidRDefault="005A7B1E">
      <w:pPr>
        <w:spacing w:before="120" w:after="60" w:line="360" w:lineRule="auto"/>
        <w:jc w:val="both"/>
        <w:rPr>
          <w:ins w:id="2" w:author="Alexander" w:date="2018-02-06T17:43:00Z"/>
          <w:rFonts w:eastAsia="Times New Roman" w:cs="Times New Roman"/>
          <w:spacing w:val="0"/>
        </w:rPr>
      </w:pPr>
    </w:p>
    <w:p w:rsidR="003A3A36" w:rsidRPr="00DD0D8B" w:rsidRDefault="003A3A36" w:rsidP="00BB04C5">
      <w:pPr>
        <w:spacing w:before="120" w:after="60" w:line="360" w:lineRule="auto"/>
        <w:jc w:val="both"/>
        <w:rPr>
          <w:rFonts w:eastAsia="Times New Roman" w:cs="Times New Roman"/>
          <w:spacing w:val="0"/>
        </w:rPr>
      </w:pPr>
    </w:p>
    <w:p w:rsidR="00F0654F" w:rsidRDefault="00F0654F" w:rsidP="003A3A36">
      <w:pPr>
        <w:autoSpaceDE w:val="0"/>
        <w:autoSpaceDN w:val="0"/>
        <w:adjustRightInd w:val="0"/>
        <w:spacing w:before="120" w:after="60" w:line="360" w:lineRule="auto"/>
        <w:ind w:left="1004"/>
        <w:jc w:val="center"/>
        <w:rPr>
          <w:rFonts w:cs="Times New Roman"/>
          <w:spacing w:val="0"/>
          <w:szCs w:val="28"/>
        </w:rPr>
      </w:pPr>
    </w:p>
    <w:p w:rsidR="00F0654F" w:rsidRDefault="00F0654F" w:rsidP="003A3A36">
      <w:pPr>
        <w:autoSpaceDE w:val="0"/>
        <w:autoSpaceDN w:val="0"/>
        <w:adjustRightInd w:val="0"/>
        <w:spacing w:before="120" w:after="60" w:line="360" w:lineRule="auto"/>
        <w:ind w:left="1004"/>
        <w:jc w:val="center"/>
        <w:rPr>
          <w:rFonts w:cs="Times New Roman"/>
          <w:spacing w:val="0"/>
          <w:szCs w:val="28"/>
        </w:rPr>
      </w:pPr>
    </w:p>
    <w:p w:rsidR="004A49D1" w:rsidRPr="00DD0D8B" w:rsidRDefault="004A49D1" w:rsidP="003A3A36">
      <w:pPr>
        <w:autoSpaceDE w:val="0"/>
        <w:autoSpaceDN w:val="0"/>
        <w:adjustRightInd w:val="0"/>
        <w:spacing w:before="120" w:after="60" w:line="360" w:lineRule="auto"/>
        <w:ind w:left="1004"/>
        <w:jc w:val="center"/>
        <w:rPr>
          <w:rFonts w:cs="Times New Roman"/>
          <w:spacing w:val="0"/>
          <w:szCs w:val="28"/>
        </w:rPr>
      </w:pPr>
      <w:r w:rsidRPr="00DD0D8B">
        <w:rPr>
          <w:rFonts w:cs="Times New Roman"/>
          <w:spacing w:val="0"/>
          <w:szCs w:val="28"/>
        </w:rPr>
        <w:lastRenderedPageBreak/>
        <w:t>Заключение</w:t>
      </w:r>
    </w:p>
    <w:p w:rsidR="004A49D1" w:rsidRPr="00DD0D8B" w:rsidRDefault="004A49D1" w:rsidP="00DD0D8B">
      <w:pPr>
        <w:autoSpaceDE w:val="0"/>
        <w:autoSpaceDN w:val="0"/>
        <w:adjustRightInd w:val="0"/>
        <w:spacing w:before="120" w:after="60" w:line="360" w:lineRule="auto"/>
        <w:jc w:val="both"/>
        <w:rPr>
          <w:rFonts w:cs="Times New Roman"/>
          <w:spacing w:val="0"/>
          <w:szCs w:val="28"/>
        </w:rPr>
      </w:pPr>
      <w:r w:rsidRPr="00DD0D8B">
        <w:rPr>
          <w:rFonts w:cs="Times New Roman"/>
          <w:spacing w:val="0"/>
          <w:szCs w:val="28"/>
        </w:rPr>
        <w:t xml:space="preserve">Для задач цифровой обработки сигналов ритмов головного мозга подходит полосовой фильтр </w:t>
      </w:r>
      <w:r w:rsidR="00C219AC">
        <w:rPr>
          <w:rFonts w:cs="Times New Roman"/>
          <w:spacing w:val="0"/>
          <w:szCs w:val="28"/>
        </w:rPr>
        <w:t xml:space="preserve">6-ого порядка </w:t>
      </w:r>
      <w:r w:rsidRPr="00DD0D8B">
        <w:rPr>
          <w:rFonts w:cs="Times New Roman"/>
          <w:spacing w:val="0"/>
          <w:szCs w:val="28"/>
        </w:rPr>
        <w:t>с частотой среза 8 и 35 Гц</w:t>
      </w:r>
      <w:r w:rsidR="00C45397">
        <w:rPr>
          <w:rFonts w:cs="Times New Roman"/>
          <w:spacing w:val="0"/>
          <w:szCs w:val="28"/>
        </w:rPr>
        <w:t xml:space="preserve"> (э</w:t>
      </w:r>
      <w:r w:rsidR="00C219AC">
        <w:rPr>
          <w:rFonts w:cs="Times New Roman"/>
          <w:spacing w:val="0"/>
          <w:szCs w:val="28"/>
        </w:rPr>
        <w:t xml:space="preserve">то справедливо </w:t>
      </w:r>
      <w:proofErr w:type="gramStart"/>
      <w:r w:rsidR="00C219AC">
        <w:rPr>
          <w:rFonts w:cs="Times New Roman"/>
          <w:spacing w:val="0"/>
          <w:szCs w:val="28"/>
        </w:rPr>
        <w:t>для</w:t>
      </w:r>
      <w:proofErr w:type="gramEnd"/>
      <w:r w:rsidR="00C219AC">
        <w:rPr>
          <w:rFonts w:cs="Times New Roman"/>
          <w:spacing w:val="0"/>
          <w:szCs w:val="28"/>
        </w:rPr>
        <w:t xml:space="preserve"> </w:t>
      </w:r>
      <w:proofErr w:type="gramStart"/>
      <w:r w:rsidR="00C219AC">
        <w:rPr>
          <w:rFonts w:cs="Times New Roman"/>
          <w:spacing w:val="0"/>
          <w:szCs w:val="28"/>
        </w:rPr>
        <w:t>альфа</w:t>
      </w:r>
      <w:proofErr w:type="gramEnd"/>
      <w:r w:rsidR="00C219AC">
        <w:rPr>
          <w:rFonts w:cs="Times New Roman"/>
          <w:spacing w:val="0"/>
          <w:szCs w:val="28"/>
        </w:rPr>
        <w:t xml:space="preserve"> и бета диапазона</w:t>
      </w:r>
      <w:r w:rsidR="00C45397">
        <w:rPr>
          <w:rFonts w:cs="Times New Roman"/>
          <w:spacing w:val="0"/>
          <w:szCs w:val="28"/>
        </w:rPr>
        <w:t>).</w:t>
      </w:r>
      <w:r w:rsidR="00C219AC">
        <w:rPr>
          <w:rFonts w:cs="Times New Roman"/>
          <w:spacing w:val="0"/>
          <w:szCs w:val="28"/>
        </w:rPr>
        <w:t xml:space="preserve"> </w:t>
      </w:r>
      <w:r w:rsidR="00C45397">
        <w:rPr>
          <w:rFonts w:cs="Times New Roman"/>
          <w:spacing w:val="0"/>
          <w:szCs w:val="28"/>
        </w:rPr>
        <w:t>С</w:t>
      </w:r>
      <w:r w:rsidR="00C219AC">
        <w:rPr>
          <w:rFonts w:cs="Times New Roman"/>
          <w:spacing w:val="0"/>
          <w:szCs w:val="28"/>
        </w:rPr>
        <w:t>тоит задача в последующем о</w:t>
      </w:r>
      <w:r w:rsidR="00722C37">
        <w:rPr>
          <w:rFonts w:cs="Times New Roman"/>
          <w:spacing w:val="0"/>
          <w:szCs w:val="28"/>
        </w:rPr>
        <w:t>хватить</w:t>
      </w:r>
      <w:r w:rsidR="00C219AC">
        <w:rPr>
          <w:rFonts w:cs="Times New Roman"/>
          <w:spacing w:val="0"/>
          <w:szCs w:val="28"/>
        </w:rPr>
        <w:t xml:space="preserve"> больше</w:t>
      </w:r>
      <w:r w:rsidR="00722C37">
        <w:rPr>
          <w:rFonts w:cs="Times New Roman"/>
          <w:spacing w:val="0"/>
          <w:szCs w:val="28"/>
        </w:rPr>
        <w:t>е</w:t>
      </w:r>
      <w:r w:rsidR="00C219AC">
        <w:rPr>
          <w:rFonts w:cs="Times New Roman"/>
          <w:spacing w:val="0"/>
          <w:szCs w:val="28"/>
        </w:rPr>
        <w:t xml:space="preserve"> числ</w:t>
      </w:r>
      <w:r w:rsidR="00722C37">
        <w:rPr>
          <w:rFonts w:cs="Times New Roman"/>
          <w:spacing w:val="0"/>
          <w:szCs w:val="28"/>
        </w:rPr>
        <w:t>о</w:t>
      </w:r>
      <w:r w:rsidR="00C219AC">
        <w:rPr>
          <w:rFonts w:cs="Times New Roman"/>
          <w:spacing w:val="0"/>
          <w:szCs w:val="28"/>
        </w:rPr>
        <w:t xml:space="preserve"> диапазонов работы головного мозга, что позволит </w:t>
      </w:r>
      <w:r w:rsidR="00C45397">
        <w:rPr>
          <w:rFonts w:cs="Times New Roman"/>
          <w:spacing w:val="0"/>
          <w:szCs w:val="28"/>
        </w:rPr>
        <w:t xml:space="preserve">повысить точность определения </w:t>
      </w:r>
      <w:r w:rsidR="00C219AC">
        <w:rPr>
          <w:rFonts w:cs="Times New Roman"/>
          <w:spacing w:val="0"/>
          <w:szCs w:val="28"/>
        </w:rPr>
        <w:t>эмоционального состояния по ЭЭГ</w:t>
      </w:r>
      <w:r w:rsidR="003A3A36">
        <w:rPr>
          <w:rFonts w:cs="Times New Roman"/>
          <w:spacing w:val="0"/>
          <w:szCs w:val="28"/>
        </w:rPr>
        <w:t>.</w:t>
      </w:r>
    </w:p>
    <w:p w:rsidR="00DD0D8B" w:rsidRPr="00DD0D8B" w:rsidRDefault="00DD0D8B" w:rsidP="00DD0D8B">
      <w:pPr>
        <w:autoSpaceDE w:val="0"/>
        <w:autoSpaceDN w:val="0"/>
        <w:adjustRightInd w:val="0"/>
        <w:spacing w:before="120" w:after="60" w:line="360" w:lineRule="auto"/>
        <w:ind w:firstLine="284"/>
        <w:jc w:val="both"/>
        <w:rPr>
          <w:rFonts w:cs="Times New Roman"/>
          <w:spacing w:val="0"/>
          <w:szCs w:val="28"/>
        </w:rPr>
      </w:pPr>
    </w:p>
    <w:p w:rsidR="00DD0D8B" w:rsidRDefault="00DD0D8B" w:rsidP="00DD0D8B">
      <w:pPr>
        <w:autoSpaceDE w:val="0"/>
        <w:autoSpaceDN w:val="0"/>
        <w:adjustRightInd w:val="0"/>
        <w:spacing w:before="120" w:after="60" w:line="360" w:lineRule="auto"/>
        <w:ind w:firstLine="284"/>
        <w:jc w:val="center"/>
        <w:rPr>
          <w:rFonts w:cs="Times New Roman"/>
          <w:spacing w:val="0"/>
          <w:szCs w:val="20"/>
        </w:rPr>
      </w:pPr>
      <w:commentRangeStart w:id="3"/>
      <w:r w:rsidRPr="00DD0D8B">
        <w:rPr>
          <w:rFonts w:cs="Times New Roman"/>
          <w:spacing w:val="0"/>
          <w:szCs w:val="20"/>
        </w:rPr>
        <w:t>Ссылки на литературу</w:t>
      </w:r>
      <w:commentRangeEnd w:id="3"/>
      <w:r w:rsidR="00EB5290">
        <w:rPr>
          <w:rStyle w:val="a5"/>
        </w:rPr>
        <w:commentReference w:id="3"/>
      </w:r>
    </w:p>
    <w:p w:rsidR="003A3A36" w:rsidRPr="003A3A36" w:rsidRDefault="003A3A36" w:rsidP="003A3A36">
      <w:pPr>
        <w:autoSpaceDE w:val="0"/>
        <w:autoSpaceDN w:val="0"/>
        <w:adjustRightInd w:val="0"/>
        <w:spacing w:before="120" w:after="60" w:line="360" w:lineRule="auto"/>
        <w:ind w:firstLine="284"/>
        <w:jc w:val="both"/>
        <w:rPr>
          <w:rFonts w:cs="Times New Roman"/>
          <w:spacing w:val="0"/>
          <w:szCs w:val="20"/>
        </w:rPr>
      </w:pPr>
      <w:r w:rsidRPr="003A3A36">
        <w:rPr>
          <w:rFonts w:cs="Times New Roman"/>
          <w:spacing w:val="0"/>
          <w:szCs w:val="20"/>
        </w:rPr>
        <w:t>[1] Сотников П. И.</w:t>
      </w:r>
      <w:r>
        <w:rPr>
          <w:rFonts w:cs="Times New Roman"/>
          <w:spacing w:val="0"/>
          <w:szCs w:val="20"/>
        </w:rPr>
        <w:t xml:space="preserve">, Электронный научно-технический журнал «Инженерный вестник», </w:t>
      </w:r>
      <w:r w:rsidRPr="003A3A36">
        <w:rPr>
          <w:rFonts w:cs="Times New Roman"/>
          <w:spacing w:val="0"/>
          <w:szCs w:val="20"/>
        </w:rPr>
        <w:t>Обзор методов обработки сигнала электроэнцефалограммы в интерфейсах мозг-компьютер</w:t>
      </w:r>
      <w:r>
        <w:rPr>
          <w:rFonts w:cs="Times New Roman"/>
          <w:spacing w:val="0"/>
          <w:szCs w:val="20"/>
        </w:rPr>
        <w:t>, 2014 г</w:t>
      </w:r>
    </w:p>
    <w:p w:rsidR="00DD0D8B" w:rsidRPr="008A231E" w:rsidRDefault="003A3A36" w:rsidP="00DD0D8B">
      <w:pPr>
        <w:autoSpaceDE w:val="0"/>
        <w:autoSpaceDN w:val="0"/>
        <w:adjustRightInd w:val="0"/>
        <w:spacing w:before="120" w:after="60" w:line="360" w:lineRule="auto"/>
        <w:ind w:firstLine="284"/>
        <w:jc w:val="both"/>
        <w:rPr>
          <w:rFonts w:cs="Times New Roman"/>
          <w:spacing w:val="0"/>
          <w:szCs w:val="20"/>
          <w:lang w:val="en-US"/>
        </w:rPr>
      </w:pPr>
      <w:r>
        <w:rPr>
          <w:rFonts w:cs="Times New Roman"/>
          <w:spacing w:val="0"/>
          <w:szCs w:val="20"/>
        </w:rPr>
        <w:t>[2</w:t>
      </w:r>
      <w:r w:rsidR="00DD0D8B" w:rsidRPr="00DD0D8B">
        <w:rPr>
          <w:rFonts w:cs="Times New Roman"/>
          <w:spacing w:val="0"/>
          <w:szCs w:val="20"/>
        </w:rPr>
        <w:t>] Быков М. П.</w:t>
      </w:r>
      <w:r>
        <w:rPr>
          <w:rFonts w:cs="Times New Roman"/>
          <w:spacing w:val="0"/>
          <w:szCs w:val="20"/>
        </w:rPr>
        <w:t>,</w:t>
      </w:r>
      <w:r w:rsidR="00DD0D8B" w:rsidRPr="00DD0D8B">
        <w:rPr>
          <w:rFonts w:cs="Times New Roman"/>
          <w:spacing w:val="0"/>
          <w:szCs w:val="20"/>
        </w:rPr>
        <w:t xml:space="preserve"> Анатомия головного мозга. Фотографический</w:t>
      </w:r>
      <w:r w:rsidR="00DD0D8B" w:rsidRPr="008A231E">
        <w:rPr>
          <w:rFonts w:cs="Times New Roman"/>
          <w:spacing w:val="0"/>
          <w:szCs w:val="20"/>
          <w:lang w:val="en-US"/>
        </w:rPr>
        <w:t xml:space="preserve"> </w:t>
      </w:r>
      <w:r w:rsidR="00DD0D8B" w:rsidRPr="00DD0D8B">
        <w:rPr>
          <w:rFonts w:cs="Times New Roman"/>
          <w:spacing w:val="0"/>
          <w:szCs w:val="20"/>
        </w:rPr>
        <w:t>атлас</w:t>
      </w:r>
      <w:r w:rsidR="00DD0D8B" w:rsidRPr="008A231E">
        <w:rPr>
          <w:rFonts w:cs="Times New Roman"/>
          <w:spacing w:val="0"/>
          <w:szCs w:val="20"/>
          <w:lang w:val="en-US"/>
        </w:rPr>
        <w:t xml:space="preserve">, 2009 </w:t>
      </w:r>
      <w:r w:rsidR="00DD0D8B" w:rsidRPr="00DD0D8B">
        <w:rPr>
          <w:rFonts w:cs="Times New Roman"/>
          <w:spacing w:val="0"/>
          <w:szCs w:val="20"/>
        </w:rPr>
        <w:t>г</w:t>
      </w:r>
    </w:p>
    <w:p w:rsidR="00DD0D8B" w:rsidRPr="00DD0D8B" w:rsidRDefault="003A3A36" w:rsidP="003A3A36">
      <w:pPr>
        <w:autoSpaceDE w:val="0"/>
        <w:autoSpaceDN w:val="0"/>
        <w:adjustRightInd w:val="0"/>
        <w:spacing w:before="120" w:after="60" w:line="360" w:lineRule="auto"/>
        <w:ind w:firstLine="284"/>
        <w:jc w:val="both"/>
        <w:rPr>
          <w:rFonts w:cs="Times New Roman"/>
          <w:spacing w:val="0"/>
          <w:szCs w:val="20"/>
          <w:lang w:val="en-US"/>
        </w:rPr>
      </w:pPr>
      <w:r>
        <w:rPr>
          <w:rFonts w:cs="Times New Roman"/>
          <w:spacing w:val="0"/>
          <w:szCs w:val="20"/>
          <w:lang w:val="en-US"/>
        </w:rPr>
        <w:t>[</w:t>
      </w:r>
      <w:r w:rsidRPr="003A3A36">
        <w:rPr>
          <w:rFonts w:cs="Times New Roman"/>
          <w:spacing w:val="0"/>
          <w:szCs w:val="20"/>
          <w:lang w:val="en-US"/>
        </w:rPr>
        <w:t>3</w:t>
      </w:r>
      <w:r w:rsidR="005A7B1E" w:rsidRPr="005A7B1E">
        <w:rPr>
          <w:rFonts w:cs="Times New Roman"/>
          <w:spacing w:val="0"/>
          <w:szCs w:val="20"/>
          <w:lang w:val="en-US"/>
        </w:rPr>
        <w:t xml:space="preserve">] </w:t>
      </w:r>
      <w:proofErr w:type="spellStart"/>
      <w:r w:rsidR="005A7B1E" w:rsidRPr="005A7B1E">
        <w:rPr>
          <w:rFonts w:cs="Times New Roman"/>
          <w:spacing w:val="0"/>
          <w:szCs w:val="20"/>
          <w:lang w:val="en-US"/>
        </w:rPr>
        <w:t>Emotiv</w:t>
      </w:r>
      <w:proofErr w:type="spellEnd"/>
      <w:r w:rsidR="005A7B1E" w:rsidRPr="005A7B1E">
        <w:rPr>
          <w:rFonts w:cs="Times New Roman"/>
          <w:spacing w:val="0"/>
          <w:szCs w:val="20"/>
          <w:lang w:val="en-US"/>
        </w:rPr>
        <w:t xml:space="preserve"> Systems, </w:t>
      </w:r>
      <w:proofErr w:type="spellStart"/>
      <w:r w:rsidR="005A7B1E" w:rsidRPr="005A7B1E">
        <w:rPr>
          <w:rFonts w:cs="Times New Roman"/>
          <w:spacing w:val="0"/>
          <w:szCs w:val="20"/>
          <w:lang w:val="en-US"/>
        </w:rPr>
        <w:t>TestBench</w:t>
      </w:r>
      <w:proofErr w:type="spellEnd"/>
      <w:r w:rsidR="005A7B1E" w:rsidRPr="005A7B1E">
        <w:rPr>
          <w:rFonts w:cs="Times New Roman"/>
          <w:spacing w:val="0"/>
          <w:szCs w:val="20"/>
          <w:lang w:val="en-US"/>
        </w:rPr>
        <w:t xml:space="preserve"> User Manual, </w:t>
      </w:r>
      <w:r w:rsidR="00DD0D8B" w:rsidRPr="00DD0D8B">
        <w:rPr>
          <w:rFonts w:cs="Times New Roman"/>
          <w:spacing w:val="0"/>
          <w:szCs w:val="20"/>
        </w:rPr>
        <w:t>сайт</w:t>
      </w:r>
      <w:r w:rsidR="00DD0D8B" w:rsidRPr="00DD0D8B">
        <w:rPr>
          <w:rFonts w:cs="Times New Roman"/>
          <w:spacing w:val="0"/>
          <w:szCs w:val="20"/>
          <w:lang w:val="en-US"/>
        </w:rPr>
        <w:t>: </w:t>
      </w:r>
      <w:r w:rsidR="00874DBC" w:rsidRPr="00874DBC">
        <w:fldChar w:fldCharType="begin"/>
      </w:r>
      <w:r w:rsidR="00874DBC" w:rsidRPr="00874DBC">
        <w:rPr>
          <w:lang w:val="en-US"/>
          <w:rPrChange w:id="4" w:author="Tima" w:date="2018-02-04T18:09:00Z">
            <w:rPr/>
          </w:rPrChange>
        </w:rPr>
        <w:instrText xml:space="preserve"> HYPERLINK "http://www.crossroadsacademy.org/crossroads/wp-content/uploads/2016/05/Test-Bench-Manual-.pdf" </w:instrText>
      </w:r>
      <w:r w:rsidR="00874DBC" w:rsidRPr="00874DBC">
        <w:fldChar w:fldCharType="separate"/>
      </w:r>
      <w:r w:rsidR="00DD0D8B" w:rsidRPr="00DD0D8B">
        <w:rPr>
          <w:rFonts w:cs="Times New Roman"/>
          <w:spacing w:val="0"/>
          <w:szCs w:val="20"/>
          <w:lang w:val="en-US"/>
        </w:rPr>
        <w:t>http://www.crossroadsacademy.org/crossroads/wp-content/uploads/2016/05/Test-Bench-Manual-.pdf</w:t>
      </w:r>
      <w:r w:rsidR="00874DBC">
        <w:rPr>
          <w:rFonts w:cs="Times New Roman"/>
          <w:spacing w:val="0"/>
          <w:szCs w:val="20"/>
          <w:lang w:val="en-US"/>
        </w:rPr>
        <w:fldChar w:fldCharType="end"/>
      </w:r>
    </w:p>
    <w:p w:rsidR="00F83176" w:rsidRDefault="003A3A36" w:rsidP="00680FA0">
      <w:pPr>
        <w:autoSpaceDE w:val="0"/>
        <w:autoSpaceDN w:val="0"/>
        <w:adjustRightInd w:val="0"/>
        <w:spacing w:before="120" w:after="60" w:line="360" w:lineRule="auto"/>
        <w:ind w:firstLine="284"/>
        <w:jc w:val="both"/>
        <w:rPr>
          <w:rFonts w:cs="Times New Roman"/>
          <w:spacing w:val="0"/>
          <w:szCs w:val="28"/>
        </w:rPr>
      </w:pPr>
      <w:r>
        <w:rPr>
          <w:rFonts w:cs="Times New Roman"/>
          <w:spacing w:val="0"/>
          <w:szCs w:val="20"/>
        </w:rPr>
        <w:t>[4</w:t>
      </w:r>
      <w:r w:rsidR="00DD0D8B" w:rsidRPr="00DD0D8B">
        <w:rPr>
          <w:rFonts w:cs="Times New Roman"/>
          <w:spacing w:val="0"/>
          <w:szCs w:val="20"/>
        </w:rPr>
        <w:t xml:space="preserve">] </w:t>
      </w:r>
      <w:r w:rsidR="00DD0D8B" w:rsidRPr="00DD0D8B">
        <w:rPr>
          <w:rFonts w:cs="Times New Roman"/>
          <w:spacing w:val="0"/>
          <w:szCs w:val="28"/>
        </w:rPr>
        <w:t xml:space="preserve">Солонина А.И., Арбузов С.М., Степанов А.Б., </w:t>
      </w:r>
      <w:proofErr w:type="spellStart"/>
      <w:r w:rsidR="00DD0D8B" w:rsidRPr="00DD0D8B">
        <w:rPr>
          <w:rFonts w:cs="Times New Roman"/>
          <w:spacing w:val="0"/>
          <w:szCs w:val="28"/>
        </w:rPr>
        <w:t>Клионский</w:t>
      </w:r>
      <w:proofErr w:type="spellEnd"/>
      <w:r w:rsidR="00DD0D8B" w:rsidRPr="00DD0D8B">
        <w:rPr>
          <w:rFonts w:cs="Times New Roman"/>
          <w:spacing w:val="0"/>
          <w:szCs w:val="28"/>
        </w:rPr>
        <w:t xml:space="preserve"> Д.М.</w:t>
      </w:r>
      <w:r>
        <w:rPr>
          <w:rFonts w:cs="Times New Roman"/>
          <w:spacing w:val="0"/>
          <w:szCs w:val="28"/>
        </w:rPr>
        <w:t>,</w:t>
      </w:r>
      <w:r w:rsidR="00DD0D8B" w:rsidRPr="00DD0D8B">
        <w:rPr>
          <w:rFonts w:cs="Times New Roman"/>
          <w:spacing w:val="0"/>
          <w:szCs w:val="28"/>
        </w:rPr>
        <w:t xml:space="preserve"> Технология моделирования цифровой обработки сигналов с использованием методов спектрального анализа, 2011.</w:t>
      </w:r>
    </w:p>
    <w:p w:rsidR="00C01AD3" w:rsidRDefault="00C01AD3" w:rsidP="00680FA0">
      <w:pPr>
        <w:autoSpaceDE w:val="0"/>
        <w:autoSpaceDN w:val="0"/>
        <w:adjustRightInd w:val="0"/>
        <w:spacing w:before="120" w:after="60" w:line="360" w:lineRule="auto"/>
        <w:ind w:firstLine="284"/>
        <w:jc w:val="both"/>
        <w:rPr>
          <w:rFonts w:cs="Times New Roman"/>
          <w:spacing w:val="0"/>
          <w:szCs w:val="28"/>
        </w:rPr>
      </w:pPr>
    </w:p>
    <w:p w:rsidR="00C01AD3" w:rsidRDefault="00C01AD3" w:rsidP="00680FA0">
      <w:pPr>
        <w:autoSpaceDE w:val="0"/>
        <w:autoSpaceDN w:val="0"/>
        <w:adjustRightInd w:val="0"/>
        <w:spacing w:before="120" w:after="60" w:line="360" w:lineRule="auto"/>
        <w:ind w:firstLine="284"/>
        <w:jc w:val="both"/>
        <w:rPr>
          <w:rFonts w:cs="Times New Roman"/>
          <w:spacing w:val="0"/>
          <w:szCs w:val="28"/>
        </w:rPr>
      </w:pPr>
    </w:p>
    <w:p w:rsidR="00C01AD3" w:rsidRDefault="00C01AD3" w:rsidP="00680FA0">
      <w:pPr>
        <w:autoSpaceDE w:val="0"/>
        <w:autoSpaceDN w:val="0"/>
        <w:adjustRightInd w:val="0"/>
        <w:spacing w:before="120" w:after="60" w:line="360" w:lineRule="auto"/>
        <w:ind w:firstLine="284"/>
        <w:jc w:val="both"/>
        <w:rPr>
          <w:rFonts w:cs="Times New Roman"/>
          <w:spacing w:val="0"/>
          <w:szCs w:val="28"/>
        </w:rPr>
      </w:pPr>
    </w:p>
    <w:p w:rsidR="00C01AD3" w:rsidRDefault="00C01AD3" w:rsidP="00680FA0">
      <w:pPr>
        <w:autoSpaceDE w:val="0"/>
        <w:autoSpaceDN w:val="0"/>
        <w:adjustRightInd w:val="0"/>
        <w:spacing w:before="120" w:after="60" w:line="360" w:lineRule="auto"/>
        <w:ind w:firstLine="284"/>
        <w:jc w:val="both"/>
        <w:rPr>
          <w:rFonts w:cs="Times New Roman"/>
          <w:spacing w:val="0"/>
          <w:szCs w:val="28"/>
        </w:rPr>
      </w:pPr>
    </w:p>
    <w:p w:rsidR="00C01AD3" w:rsidRDefault="00C01AD3" w:rsidP="00680FA0">
      <w:pPr>
        <w:autoSpaceDE w:val="0"/>
        <w:autoSpaceDN w:val="0"/>
        <w:adjustRightInd w:val="0"/>
        <w:spacing w:before="120" w:after="60" w:line="360" w:lineRule="auto"/>
        <w:ind w:firstLine="284"/>
        <w:jc w:val="both"/>
        <w:rPr>
          <w:rFonts w:cs="Times New Roman"/>
          <w:spacing w:val="0"/>
          <w:szCs w:val="28"/>
        </w:rPr>
      </w:pPr>
    </w:p>
    <w:p w:rsidR="00C01AD3" w:rsidRDefault="00C01AD3" w:rsidP="00680FA0">
      <w:pPr>
        <w:autoSpaceDE w:val="0"/>
        <w:autoSpaceDN w:val="0"/>
        <w:adjustRightInd w:val="0"/>
        <w:spacing w:before="120" w:after="60" w:line="360" w:lineRule="auto"/>
        <w:ind w:firstLine="284"/>
        <w:jc w:val="both"/>
        <w:rPr>
          <w:rFonts w:cs="Times New Roman"/>
          <w:spacing w:val="0"/>
          <w:szCs w:val="28"/>
        </w:rPr>
      </w:pPr>
    </w:p>
    <w:p w:rsidR="00C01AD3" w:rsidRDefault="00C01AD3" w:rsidP="00680FA0">
      <w:pPr>
        <w:autoSpaceDE w:val="0"/>
        <w:autoSpaceDN w:val="0"/>
        <w:adjustRightInd w:val="0"/>
        <w:spacing w:before="120" w:after="60" w:line="360" w:lineRule="auto"/>
        <w:ind w:firstLine="284"/>
        <w:jc w:val="both"/>
        <w:rPr>
          <w:rFonts w:cs="Times New Roman"/>
          <w:spacing w:val="0"/>
          <w:szCs w:val="28"/>
        </w:rPr>
      </w:pPr>
    </w:p>
    <w:p w:rsidR="00C01AD3" w:rsidRDefault="00C01AD3" w:rsidP="00680FA0">
      <w:pPr>
        <w:autoSpaceDE w:val="0"/>
        <w:autoSpaceDN w:val="0"/>
        <w:adjustRightInd w:val="0"/>
        <w:spacing w:before="120" w:after="60" w:line="360" w:lineRule="auto"/>
        <w:ind w:firstLine="284"/>
        <w:jc w:val="both"/>
        <w:rPr>
          <w:rFonts w:cs="Times New Roman"/>
          <w:spacing w:val="0"/>
          <w:szCs w:val="28"/>
        </w:rPr>
      </w:pPr>
    </w:p>
    <w:p w:rsidR="00C01AD3" w:rsidRDefault="00C01AD3" w:rsidP="00680FA0">
      <w:pPr>
        <w:autoSpaceDE w:val="0"/>
        <w:autoSpaceDN w:val="0"/>
        <w:adjustRightInd w:val="0"/>
        <w:spacing w:before="120" w:after="60" w:line="360" w:lineRule="auto"/>
        <w:ind w:firstLine="284"/>
        <w:jc w:val="both"/>
        <w:rPr>
          <w:rFonts w:cs="Times New Roman"/>
          <w:spacing w:val="0"/>
          <w:szCs w:val="28"/>
        </w:rPr>
      </w:pPr>
    </w:p>
    <w:p w:rsidR="00C01AD3" w:rsidRDefault="00C01AD3" w:rsidP="00680FA0">
      <w:pPr>
        <w:autoSpaceDE w:val="0"/>
        <w:autoSpaceDN w:val="0"/>
        <w:adjustRightInd w:val="0"/>
        <w:spacing w:before="120" w:after="60" w:line="360" w:lineRule="auto"/>
        <w:ind w:firstLine="284"/>
        <w:jc w:val="both"/>
        <w:rPr>
          <w:rFonts w:cs="Times New Roman"/>
          <w:spacing w:val="0"/>
          <w:szCs w:val="28"/>
        </w:rPr>
      </w:pPr>
    </w:p>
    <w:p w:rsidR="00C01AD3" w:rsidRDefault="00C01AD3" w:rsidP="00680FA0">
      <w:pPr>
        <w:autoSpaceDE w:val="0"/>
        <w:autoSpaceDN w:val="0"/>
        <w:adjustRightInd w:val="0"/>
        <w:spacing w:before="120" w:after="60" w:line="360" w:lineRule="auto"/>
        <w:ind w:firstLine="284"/>
        <w:jc w:val="both"/>
        <w:rPr>
          <w:rFonts w:cs="Times New Roman"/>
          <w:spacing w:val="0"/>
          <w:szCs w:val="28"/>
        </w:rPr>
      </w:pPr>
    </w:p>
    <w:p w:rsidR="00C01AD3" w:rsidRDefault="00C01AD3" w:rsidP="00C01AD3">
      <w:pPr>
        <w:autoSpaceDE w:val="0"/>
        <w:autoSpaceDN w:val="0"/>
        <w:adjustRightInd w:val="0"/>
        <w:spacing w:before="120" w:after="60" w:line="360" w:lineRule="auto"/>
        <w:ind w:firstLine="284"/>
        <w:jc w:val="center"/>
        <w:rPr>
          <w:rFonts w:cs="Times New Roman"/>
          <w:spacing w:val="0"/>
          <w:szCs w:val="20"/>
        </w:rPr>
      </w:pPr>
      <w:r w:rsidRPr="00C01AD3">
        <w:rPr>
          <w:rFonts w:cs="Times New Roman"/>
          <w:noProof/>
          <w:spacing w:val="0"/>
          <w:szCs w:val="28"/>
        </w:rPr>
        <w:drawing>
          <wp:inline distT="0" distB="0" distL="0" distR="0">
            <wp:extent cx="6299835" cy="1902520"/>
            <wp:effectExtent l="19050" t="0" r="5715" b="0"/>
            <wp:docPr id="3" name="Рисунок 15" descr="E:\Downloads\Downloads chrome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Downloads\Downloads chrome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90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AD3" w:rsidRDefault="00C01AD3" w:rsidP="00680FA0">
      <w:pPr>
        <w:autoSpaceDE w:val="0"/>
        <w:autoSpaceDN w:val="0"/>
        <w:adjustRightInd w:val="0"/>
        <w:spacing w:before="120" w:after="60" w:line="360" w:lineRule="auto"/>
        <w:ind w:firstLine="284"/>
        <w:jc w:val="both"/>
        <w:rPr>
          <w:rFonts w:cs="Times New Roman"/>
          <w:spacing w:val="0"/>
          <w:szCs w:val="20"/>
        </w:rPr>
      </w:pPr>
      <w:r w:rsidRPr="00C01AD3">
        <w:rPr>
          <w:rFonts w:cs="Times New Roman"/>
          <w:noProof/>
          <w:spacing w:val="0"/>
          <w:szCs w:val="20"/>
        </w:rPr>
        <w:drawing>
          <wp:inline distT="0" distB="0" distL="0" distR="0">
            <wp:extent cx="5401447" cy="2807481"/>
            <wp:effectExtent l="19050" t="0" r="8753" b="0"/>
            <wp:docPr id="4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179" cy="2809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AD3" w:rsidRPr="00680FA0" w:rsidRDefault="00C01AD3" w:rsidP="00680FA0">
      <w:pPr>
        <w:autoSpaceDE w:val="0"/>
        <w:autoSpaceDN w:val="0"/>
        <w:adjustRightInd w:val="0"/>
        <w:spacing w:before="120" w:after="60" w:line="360" w:lineRule="auto"/>
        <w:ind w:firstLine="284"/>
        <w:jc w:val="both"/>
        <w:rPr>
          <w:rFonts w:cs="Times New Roman"/>
          <w:spacing w:val="0"/>
          <w:szCs w:val="20"/>
        </w:rPr>
      </w:pPr>
      <w:r w:rsidRPr="00C01AD3">
        <w:rPr>
          <w:rFonts w:cs="Times New Roman"/>
          <w:noProof/>
          <w:spacing w:val="0"/>
          <w:szCs w:val="20"/>
        </w:rPr>
        <w:drawing>
          <wp:inline distT="0" distB="0" distL="0" distR="0">
            <wp:extent cx="5401430" cy="2808000"/>
            <wp:effectExtent l="19050" t="0" r="8770" b="0"/>
            <wp:docPr id="5" name="Рисунок 2" descr="https://pp.userapi.com/c840232/v840232798/35b85/IHgbaNqs7LI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2" name="Picture 2" descr="https://pp.userapi.com/c840232/v840232798/35b85/IHgbaNqs7L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8264" t="8603" r="8020" b="14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430" cy="280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01AD3" w:rsidRPr="00680FA0" w:rsidSect="00343953">
      <w:pgSz w:w="11906" w:h="16838"/>
      <w:pgMar w:top="1418" w:right="567" w:bottom="1134" w:left="1418" w:header="709" w:footer="709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" w:author="Aleksandr Penskoi" w:date="2018-02-08T19:13:00Z" w:initials="AP">
    <w:p w:rsidR="00EB5290" w:rsidRDefault="00EB5290">
      <w:pPr>
        <w:pStyle w:val="a6"/>
      </w:pPr>
      <w:r>
        <w:rPr>
          <w:rStyle w:val="a5"/>
        </w:rPr>
        <w:annotationRef/>
      </w:r>
      <w:r>
        <w:t>Гост?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C972103" w15:done="0"/>
  <w15:commentEx w15:paraId="2B63AC5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972103" w16cid:durableId="1E27219E"/>
  <w16cid:commentId w16cid:paraId="2B63AC5B" w16cid:durableId="1E271FEF"/>
</w16cid:commentsId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59402F2"/>
    <w:lvl w:ilvl="0">
      <w:numFmt w:val="bullet"/>
      <w:lvlText w:val="*"/>
      <w:lvlJc w:val="left"/>
    </w:lvl>
  </w:abstractNum>
  <w:abstractNum w:abstractNumId="1">
    <w:nsid w:val="205D52A9"/>
    <w:multiLevelType w:val="hybridMultilevel"/>
    <w:tmpl w:val="BC34B8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C015CF"/>
    <w:multiLevelType w:val="hybridMultilevel"/>
    <w:tmpl w:val="8B885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5047E3"/>
    <w:multiLevelType w:val="multilevel"/>
    <w:tmpl w:val="8B8855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AF79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eksandr Penskoi">
    <w15:presenceInfo w15:providerId="Windows Live" w15:userId="264e9aa12dfd526d"/>
  </w15:person>
  <w15:person w15:author="Tima">
    <w15:presenceInfo w15:providerId="None" w15:userId="Tima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08"/>
  <w:characterSpacingControl w:val="doNotCompress"/>
  <w:compat>
    <w:useFELayout/>
  </w:compat>
  <w:rsids>
    <w:rsidRoot w:val="00F83176"/>
    <w:rsid w:val="0003125F"/>
    <w:rsid w:val="00064438"/>
    <w:rsid w:val="000A447E"/>
    <w:rsid w:val="000C4C32"/>
    <w:rsid w:val="000F2061"/>
    <w:rsid w:val="001B6BF5"/>
    <w:rsid w:val="001D681C"/>
    <w:rsid w:val="001E1917"/>
    <w:rsid w:val="00201445"/>
    <w:rsid w:val="0022099F"/>
    <w:rsid w:val="002228B7"/>
    <w:rsid w:val="00233C95"/>
    <w:rsid w:val="00251FD6"/>
    <w:rsid w:val="00343953"/>
    <w:rsid w:val="00360C9E"/>
    <w:rsid w:val="00390895"/>
    <w:rsid w:val="003A3A36"/>
    <w:rsid w:val="003A4870"/>
    <w:rsid w:val="004A49D1"/>
    <w:rsid w:val="004C2E49"/>
    <w:rsid w:val="004D44B5"/>
    <w:rsid w:val="00532DB4"/>
    <w:rsid w:val="00543863"/>
    <w:rsid w:val="00563CF2"/>
    <w:rsid w:val="005A7B1E"/>
    <w:rsid w:val="006019A7"/>
    <w:rsid w:val="00680FA0"/>
    <w:rsid w:val="006A1F7A"/>
    <w:rsid w:val="006B4C70"/>
    <w:rsid w:val="006F1FC6"/>
    <w:rsid w:val="006F5FB3"/>
    <w:rsid w:val="00711A9D"/>
    <w:rsid w:val="00722C37"/>
    <w:rsid w:val="00754D19"/>
    <w:rsid w:val="00787C60"/>
    <w:rsid w:val="007F5FBE"/>
    <w:rsid w:val="00825D4B"/>
    <w:rsid w:val="00874DBC"/>
    <w:rsid w:val="00884AAB"/>
    <w:rsid w:val="008A231E"/>
    <w:rsid w:val="008A402D"/>
    <w:rsid w:val="00951F87"/>
    <w:rsid w:val="009734EE"/>
    <w:rsid w:val="00984950"/>
    <w:rsid w:val="009B3044"/>
    <w:rsid w:val="009B608E"/>
    <w:rsid w:val="009C48A4"/>
    <w:rsid w:val="009D328B"/>
    <w:rsid w:val="00A04389"/>
    <w:rsid w:val="00A42629"/>
    <w:rsid w:val="00A80BB2"/>
    <w:rsid w:val="00AA118F"/>
    <w:rsid w:val="00B331A2"/>
    <w:rsid w:val="00B35811"/>
    <w:rsid w:val="00B36285"/>
    <w:rsid w:val="00B37E54"/>
    <w:rsid w:val="00B422D3"/>
    <w:rsid w:val="00B500AD"/>
    <w:rsid w:val="00B603CF"/>
    <w:rsid w:val="00BB04C5"/>
    <w:rsid w:val="00BC1A39"/>
    <w:rsid w:val="00BF1A39"/>
    <w:rsid w:val="00C01164"/>
    <w:rsid w:val="00C0135B"/>
    <w:rsid w:val="00C01AD3"/>
    <w:rsid w:val="00C05171"/>
    <w:rsid w:val="00C20228"/>
    <w:rsid w:val="00C219AC"/>
    <w:rsid w:val="00C45397"/>
    <w:rsid w:val="00CA08CA"/>
    <w:rsid w:val="00CA29B1"/>
    <w:rsid w:val="00CD2637"/>
    <w:rsid w:val="00CD3C75"/>
    <w:rsid w:val="00CD478C"/>
    <w:rsid w:val="00CD5001"/>
    <w:rsid w:val="00D67D82"/>
    <w:rsid w:val="00DB7770"/>
    <w:rsid w:val="00DD0D8B"/>
    <w:rsid w:val="00EB5290"/>
    <w:rsid w:val="00ED7F84"/>
    <w:rsid w:val="00EF17C2"/>
    <w:rsid w:val="00F0654F"/>
    <w:rsid w:val="00F4234E"/>
    <w:rsid w:val="00F83176"/>
    <w:rsid w:val="00F8647A"/>
    <w:rsid w:val="00FD3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pacing w:val="20"/>
        <w:sz w:val="28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7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1FC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A49D1"/>
    <w:rPr>
      <w:color w:val="808080"/>
    </w:rPr>
  </w:style>
  <w:style w:type="character" w:styleId="a5">
    <w:name w:val="annotation reference"/>
    <w:basedOn w:val="a0"/>
    <w:uiPriority w:val="99"/>
    <w:semiHidden/>
    <w:unhideWhenUsed/>
    <w:rsid w:val="00DD0D8B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D0D8B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D0D8B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D0D8B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DD0D8B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D0D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D0D8B"/>
    <w:rPr>
      <w:rFonts w:ascii="Segoe UI" w:hAnsi="Segoe UI" w:cs="Segoe UI"/>
      <w:sz w:val="18"/>
      <w:szCs w:val="18"/>
    </w:rPr>
  </w:style>
  <w:style w:type="paragraph" w:styleId="ac">
    <w:name w:val="Revision"/>
    <w:hidden/>
    <w:uiPriority w:val="99"/>
    <w:semiHidden/>
    <w:rsid w:val="00AA118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67689-A1F9-47C9-BEE7-F8249A313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Pavel_PC</dc:creator>
  <cp:lastModifiedBy>Пользователь Windows</cp:lastModifiedBy>
  <cp:revision>2</cp:revision>
  <dcterms:created xsi:type="dcterms:W3CDTF">2018-02-08T23:42:00Z</dcterms:created>
  <dcterms:modified xsi:type="dcterms:W3CDTF">2018-02-08T23:42:00Z</dcterms:modified>
</cp:coreProperties>
</file>